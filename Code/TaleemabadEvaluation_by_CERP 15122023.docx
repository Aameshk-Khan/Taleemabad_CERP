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EEB54" w14:textId="77777777" w:rsidR="0020054C" w:rsidRDefault="00BE30FE" w:rsidP="00BE30FE">
      <w:pPr>
        <w:jc w:val="center"/>
        <w:outlineLvl w:val="0"/>
      </w:pPr>
      <w:r>
        <w:rPr>
          <w:b/>
          <w:bCs/>
          <w:color w:val="000000"/>
          <w:sz w:val="38"/>
          <w:szCs w:val="38"/>
        </w:rPr>
        <w:t>Taleemabad Evaluation by CERP Analytics</w:t>
      </w:r>
    </w:p>
    <w:p w14:paraId="3776C743" w14:textId="77777777" w:rsidR="0020054C" w:rsidRDefault="0020054C">
      <w:pPr>
        <w:spacing w:before="240" w:after="240"/>
        <w:jc w:val="both"/>
      </w:pPr>
    </w:p>
    <w:p w14:paraId="62C735B2" w14:textId="77777777" w:rsidR="0020054C" w:rsidRDefault="00BE30FE" w:rsidP="00BE30FE">
      <w:pPr>
        <w:spacing w:before="240" w:after="240"/>
        <w:jc w:val="both"/>
        <w:outlineLvl w:val="0"/>
      </w:pPr>
      <w:r>
        <w:rPr>
          <w:color w:val="000000"/>
          <w:sz w:val="30"/>
          <w:szCs w:val="30"/>
        </w:rPr>
        <w:t>Table of contents</w:t>
      </w:r>
    </w:p>
    <w:p w14:paraId="0F63DE22" w14:textId="77777777" w:rsidR="0020054C" w:rsidRDefault="00BE30FE">
      <w:pPr>
        <w:numPr>
          <w:ilvl w:val="0"/>
          <w:numId w:val="1"/>
        </w:numPr>
        <w:spacing w:before="240"/>
        <w:ind w:hanging="388"/>
        <w:jc w:val="both"/>
      </w:pPr>
      <w:r>
        <w:t>Introduction</w:t>
      </w:r>
    </w:p>
    <w:p w14:paraId="054D8A7C" w14:textId="77777777" w:rsidR="0020054C" w:rsidRDefault="00BE30FE">
      <w:pPr>
        <w:numPr>
          <w:ilvl w:val="0"/>
          <w:numId w:val="1"/>
        </w:numPr>
        <w:ind w:hanging="388"/>
        <w:jc w:val="both"/>
      </w:pPr>
      <w:proofErr w:type="spellStart"/>
      <w:r>
        <w:t>Taleemabad’s</w:t>
      </w:r>
      <w:proofErr w:type="spellEnd"/>
      <w:r>
        <w:t xml:space="preserve"> Evaluation</w:t>
      </w:r>
      <w:r>
        <w:br/>
        <w:t>2.1. Instrument and Data Collection</w:t>
      </w:r>
      <w:r>
        <w:br/>
        <w:t>2.2. Sampling and Measurement</w:t>
      </w:r>
      <w:r>
        <w:br/>
        <w:t>2.3. Summary of Results</w:t>
      </w:r>
      <w:r>
        <w:br/>
        <w:t>2.3.1. ASER Grades 1 - 3</w:t>
      </w:r>
      <w:r>
        <w:br/>
        <w:t>2.3.2. ASER Grades 4 - 5</w:t>
      </w:r>
      <w:r>
        <w:br/>
        <w:t>2.3.3. MELQO</w:t>
      </w:r>
    </w:p>
    <w:p w14:paraId="0AC65925" w14:textId="77777777" w:rsidR="0020054C" w:rsidRDefault="00BE30FE">
      <w:pPr>
        <w:numPr>
          <w:ilvl w:val="0"/>
          <w:numId w:val="1"/>
        </w:numPr>
        <w:ind w:hanging="388"/>
        <w:jc w:val="both"/>
      </w:pPr>
      <w:r>
        <w:t>Analytics by CERP</w:t>
      </w:r>
      <w:r>
        <w:br/>
        <w:t>3.1. Data Management</w:t>
      </w:r>
      <w:r>
        <w:br/>
        <w:t>3.2. Balance Test</w:t>
      </w:r>
      <w:r>
        <w:br/>
        <w:t>3.3. Results</w:t>
      </w:r>
      <w:r>
        <w:br/>
        <w:t>3.3.1. ASER Grades 1 - 3</w:t>
      </w:r>
      <w:r>
        <w:br/>
        <w:t>3.3.2. ASER Grades 4 - 5</w:t>
      </w:r>
      <w:r>
        <w:br/>
        <w:t>3.3.3. MELQO</w:t>
      </w:r>
      <w:r>
        <w:br/>
        <w:t>3.4. Results using Truncated Sample</w:t>
      </w:r>
      <w:r>
        <w:br/>
        <w:t>3.4.1. ASER Grades 1 - 3</w:t>
      </w:r>
      <w:r>
        <w:br/>
        <w:t>3.4.2. ASER Grades 4 - 5</w:t>
      </w:r>
      <w:r>
        <w:br/>
        <w:t>3.4.3. MELQO</w:t>
      </w:r>
    </w:p>
    <w:p w14:paraId="7656865A" w14:textId="77777777" w:rsidR="0020054C" w:rsidRDefault="00BE30FE">
      <w:pPr>
        <w:numPr>
          <w:ilvl w:val="0"/>
          <w:numId w:val="1"/>
        </w:numPr>
        <w:ind w:hanging="388"/>
        <w:jc w:val="both"/>
      </w:pPr>
      <w:r>
        <w:t>Limitations of the desig</w:t>
      </w:r>
      <w:r>
        <w:t>n</w:t>
      </w:r>
    </w:p>
    <w:p w14:paraId="706D2773" w14:textId="77777777" w:rsidR="0020054C" w:rsidRDefault="00BE30FE">
      <w:pPr>
        <w:numPr>
          <w:ilvl w:val="0"/>
          <w:numId w:val="1"/>
        </w:numPr>
        <w:spacing w:after="240"/>
        <w:ind w:hanging="388"/>
        <w:jc w:val="both"/>
        <w:sectPr w:rsidR="0020054C">
          <w:pgSz w:w="12240" w:h="15840"/>
          <w:pgMar w:top="1440" w:right="1440" w:bottom="1440" w:left="1440" w:header="708" w:footer="708" w:gutter="0"/>
          <w:cols w:space="708"/>
        </w:sectPr>
      </w:pPr>
      <w:r>
        <w:t>Conclusion</w:t>
      </w:r>
    </w:p>
    <w:p w14:paraId="268F5141" w14:textId="77777777" w:rsidR="0020054C" w:rsidRDefault="00BE30FE" w:rsidP="00BE30FE">
      <w:pPr>
        <w:spacing w:before="240" w:after="240"/>
        <w:jc w:val="both"/>
        <w:outlineLvl w:val="0"/>
      </w:pPr>
      <w:r>
        <w:rPr>
          <w:b/>
          <w:bCs/>
        </w:rPr>
        <w:lastRenderedPageBreak/>
        <w:t>1. Introduction</w:t>
      </w:r>
    </w:p>
    <w:p w14:paraId="632CE26F" w14:textId="77777777" w:rsidR="0020054C" w:rsidRDefault="00BE30FE">
      <w:pPr>
        <w:spacing w:before="240" w:after="240"/>
        <w:jc w:val="both"/>
      </w:pPr>
      <w:r>
        <w:t xml:space="preserve">Taleemabad, an </w:t>
      </w:r>
      <w:proofErr w:type="spellStart"/>
      <w:r>
        <w:t>EdTech</w:t>
      </w:r>
      <w:proofErr w:type="spellEnd"/>
      <w:r>
        <w:t xml:space="preserve"> learning platform, is dedicated to creating educational content aligned with national standards to enhance student outcomes. The platform caters to both students and teachers through a proprietary l</w:t>
      </w:r>
      <w:r>
        <w:t>earning platform that integrates content delivery, student assessment, and engagement with parents and school administration. The Learning Management System (LMS) is offered for licensing to small-scale entrepreneurs who facilitate the enhancement of exist</w:t>
      </w:r>
      <w:r>
        <w:t>ing school operations with effective pedagogical methods and administrative tools. The platform’s content is accessible through a standalone Android app and is also broadcasted on TV and radio.</w:t>
      </w:r>
    </w:p>
    <w:p w14:paraId="4BF7A287" w14:textId="77777777" w:rsidR="0020054C" w:rsidRDefault="00BE30FE">
      <w:pPr>
        <w:spacing w:before="240" w:after="240"/>
        <w:jc w:val="both"/>
      </w:pPr>
      <w:r>
        <w:t>Taleemabad has collaborated with CERP for an external validati</w:t>
      </w:r>
      <w:r>
        <w:t>on of their internal assessments. For this purpose, CERP has carried out an audit using the existing data that Taleemabad has collected. The following sections delve deeper into the specifics of both evaluations, highlighting their methodologies, analyses,</w:t>
      </w:r>
      <w:r>
        <w:t xml:space="preserve"> and key differences. This comprehensive analysis provides valuable insights into the strengths and limitations of the approaches used and ultimately contributes to a more robust assessment of </w:t>
      </w:r>
      <w:proofErr w:type="spellStart"/>
      <w:r>
        <w:t>Taleemabad’s</w:t>
      </w:r>
      <w:proofErr w:type="spellEnd"/>
      <w:r>
        <w:t xml:space="preserve"> impact on educational outcomes.</w:t>
      </w:r>
    </w:p>
    <w:p w14:paraId="7622E597" w14:textId="77777777" w:rsidR="0020054C" w:rsidRDefault="00BE30FE" w:rsidP="00BE30FE">
      <w:pPr>
        <w:spacing w:before="240" w:after="240"/>
        <w:jc w:val="both"/>
        <w:outlineLvl w:val="0"/>
      </w:pPr>
      <w:r>
        <w:rPr>
          <w:b/>
          <w:bCs/>
        </w:rPr>
        <w:t xml:space="preserve">2. </w:t>
      </w:r>
      <w:proofErr w:type="spellStart"/>
      <w:r>
        <w:rPr>
          <w:b/>
          <w:bCs/>
        </w:rPr>
        <w:t>Taleemabad’s</w:t>
      </w:r>
      <w:proofErr w:type="spellEnd"/>
      <w:r>
        <w:rPr>
          <w:b/>
          <w:bCs/>
        </w:rPr>
        <w:t xml:space="preserve"> Ev</w:t>
      </w:r>
      <w:r>
        <w:rPr>
          <w:b/>
          <w:bCs/>
        </w:rPr>
        <w:t>aluation</w:t>
      </w:r>
    </w:p>
    <w:p w14:paraId="33CEB5D0" w14:textId="77777777" w:rsidR="0020054C" w:rsidRDefault="00BE30FE">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w:t>
      </w:r>
      <w:r>
        <w:t>servation processes extended to both Taleemabad schools and comparable “control” schools. Currently encompassing 140 schools, Taleemabad employs a random sampling method to randomly select schools for these assessments and observations. In contrast, the co</w:t>
      </w:r>
      <w:r>
        <w:t>ntrol schools are deliberately chosen based on their close geographical proximity to the treatment schools.</w:t>
      </w:r>
    </w:p>
    <w:p w14:paraId="1C21AC07" w14:textId="77777777" w:rsidR="0020054C" w:rsidRDefault="00BE30FE" w:rsidP="00BE30FE">
      <w:pPr>
        <w:spacing w:before="240" w:after="240"/>
        <w:jc w:val="both"/>
        <w:outlineLvl w:val="0"/>
      </w:pPr>
      <w:r>
        <w:rPr>
          <w:b/>
          <w:bCs/>
        </w:rPr>
        <w:t>2.1. Instrument and Data Collection</w:t>
      </w:r>
    </w:p>
    <w:p w14:paraId="52D15C9D" w14:textId="77777777" w:rsidR="0020054C" w:rsidRDefault="00BE30FE">
      <w:pPr>
        <w:spacing w:before="240" w:after="240"/>
        <w:jc w:val="both"/>
      </w:pPr>
      <w:r>
        <w:t>Taleemabad utilized established assessment instruments to evaluate learning outcomes across different grade leve</w:t>
      </w:r>
      <w:r>
        <w:t>ls. For grades 1-3 and 4-5, the ASER (“Annual Status of Education Report”) instrument was employed, which rigorously tests foundational skills in English, local languages (Urdu), and Mathematics. These instruments are widely recognized and validated for th</w:t>
      </w:r>
      <w:r>
        <w:t>eir application in low and middle-income countries.</w:t>
      </w:r>
    </w:p>
    <w:p w14:paraId="44DAC53B" w14:textId="77777777" w:rsidR="0020054C" w:rsidRDefault="00BE30FE">
      <w:pPr>
        <w:spacing w:before="240" w:after="240"/>
        <w:jc w:val="both"/>
      </w:pPr>
      <w:r>
        <w:t>In the pre-primary grades, Taleemabad employed MELQO, a UNESCO-led global initiative aimed at measuring pupils’ development and learning at the commencement of primary school, along with assessing the qua</w:t>
      </w:r>
      <w:r>
        <w:t xml:space="preserve">lity of pre-primary learning environments. MELQO assesses pre-numeracy, pre-literacy (English), and motor skills. Pre-numeracy evaluates a child’s understanding of basic mathematical concepts such as counting and number recognition. Pre-literacy (English) </w:t>
      </w:r>
      <w:r>
        <w:t>assesses foundational reading and writing skills, including letter recognition and sounds. Additionally, fine motor skills are observed through pupils’ ability to replicate shapes presented on paper, indicating promising levels of skill development.</w:t>
      </w:r>
    </w:p>
    <w:p w14:paraId="17CD4C3E" w14:textId="77777777" w:rsidR="0020054C" w:rsidRDefault="00BE30FE" w:rsidP="00BE30FE">
      <w:pPr>
        <w:spacing w:before="240" w:after="240"/>
        <w:jc w:val="both"/>
        <w:outlineLvl w:val="0"/>
      </w:pPr>
      <w:r>
        <w:rPr>
          <w:b/>
          <w:bCs/>
        </w:rPr>
        <w:t>2.2. S</w:t>
      </w:r>
      <w:r>
        <w:rPr>
          <w:b/>
          <w:bCs/>
        </w:rPr>
        <w:t>ampling and Measurement</w:t>
      </w:r>
    </w:p>
    <w:p w14:paraId="39F297E7" w14:textId="77777777" w:rsidR="0020054C" w:rsidRDefault="00BE30FE">
      <w:pPr>
        <w:spacing w:before="240" w:after="240"/>
        <w:jc w:val="both"/>
      </w:pPr>
      <w:r>
        <w:lastRenderedPageBreak/>
        <w:t xml:space="preserve">The evaluation involved a comprehensive data collection process conducted at baseline during October-November 2022 and at endline during April-May 2023. This timeframe corresponds with the commencement of the fall term for baseline </w:t>
      </w:r>
      <w:r>
        <w:t>and the conclusion of the academic year for endline. Taleemabad employed a two-step sampling strategy, initially selecting schools randomly in the experimental group and choosing nearby non-Taleemabad subscribing schools as controls.</w:t>
      </w:r>
    </w:p>
    <w:p w14:paraId="2ABA474B" w14:textId="77777777" w:rsidR="0020054C" w:rsidRDefault="00BE30FE">
      <w:pPr>
        <w:spacing w:before="240" w:after="240"/>
        <w:jc w:val="both"/>
      </w:pPr>
      <w:r>
        <w:t>During baseline, appro</w:t>
      </w:r>
      <w:r>
        <w:t>ximately 30 experimental schools were randomly chosen, but not all of them participated in the endline data collection due to exits from the Taleemabad program. These schools were replaced by comparable ones for the endline assessment. Consequently, the ev</w:t>
      </w:r>
      <w:r>
        <w:t>aluation focused on differences between the treatment and control groups at both baseline and endline, presenting these differences in terms of standard deviations of the control group, and later utilizing the metric of Learning Adjusted Years of Schooling</w:t>
      </w:r>
      <w:r>
        <w:t xml:space="preserve"> (LAYS). The assessments, specifically ASER administered to grades 1-3 and 4-5, utilized a consistent metric across waves as detailed below:</w:t>
      </w:r>
    </w:p>
    <w:p w14:paraId="474DE1EF" w14:textId="77777777" w:rsidR="0020054C" w:rsidRDefault="00BE30FE">
      <w:pPr>
        <w:jc w:val="center"/>
      </w:pPr>
      <w:r>
        <w:rPr>
          <w:noProof/>
        </w:rPr>
        <w:drawing>
          <wp:inline distT="0" distB="0" distL="0" distR="0" wp14:anchorId="35F4EC37" wp14:editId="1016DB51">
            <wp:extent cx="5715000" cy="1331650"/>
            <wp:effectExtent l="0" t="0" r="0" b="0"/>
            <wp:docPr id="100001" name="Picture 100001"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13249" name=""/>
                    <pic:cNvPicPr>
                      <a:picLocks noChangeAspect="1"/>
                    </pic:cNvPicPr>
                  </pic:nvPicPr>
                  <pic:blipFill>
                    <a:blip r:embed="rId5"/>
                    <a:stretch>
                      <a:fillRect/>
                    </a:stretch>
                  </pic:blipFill>
                  <pic:spPr>
                    <a:xfrm>
                      <a:off x="0" y="0"/>
                      <a:ext cx="5715000" cy="1331650"/>
                    </a:xfrm>
                    <a:prstGeom prst="rect">
                      <a:avLst/>
                    </a:prstGeom>
                  </pic:spPr>
                </pic:pic>
              </a:graphicData>
            </a:graphic>
          </wp:inline>
        </w:drawing>
      </w:r>
    </w:p>
    <w:p w14:paraId="11E177ED" w14:textId="77777777" w:rsidR="0020054C" w:rsidRDefault="00BE30FE" w:rsidP="00BE30FE">
      <w:pPr>
        <w:spacing w:before="15" w:after="300"/>
        <w:jc w:val="center"/>
        <w:outlineLvl w:val="0"/>
      </w:pPr>
      <w:r>
        <w:t xml:space="preserve">Table 1: Metric used for </w:t>
      </w:r>
      <w:proofErr w:type="spellStart"/>
      <w:r>
        <w:t>analysing</w:t>
      </w:r>
      <w:proofErr w:type="spellEnd"/>
      <w:r>
        <w:t xml:space="preserve"> ASER Grades 1 - 3 and ASER Grades 4 - 5 </w:t>
      </w:r>
    </w:p>
    <w:p w14:paraId="11C27A5E" w14:textId="77777777" w:rsidR="0020054C" w:rsidRDefault="00BE30FE" w:rsidP="00BE30FE">
      <w:pPr>
        <w:spacing w:before="240" w:after="240"/>
        <w:jc w:val="both"/>
        <w:outlineLvl w:val="0"/>
      </w:pPr>
      <w:r>
        <w:rPr>
          <w:b/>
          <w:bCs/>
        </w:rPr>
        <w:t>2.3. Summary of Results</w:t>
      </w:r>
    </w:p>
    <w:p w14:paraId="6CDD359F" w14:textId="77777777" w:rsidR="0020054C" w:rsidRDefault="00BE30FE" w:rsidP="00BE30FE">
      <w:pPr>
        <w:spacing w:before="240" w:after="240"/>
        <w:jc w:val="both"/>
        <w:outlineLvl w:val="0"/>
      </w:pPr>
      <w:r>
        <w:rPr>
          <w:b/>
          <w:bCs/>
        </w:rPr>
        <w:t xml:space="preserve">2.3.1. ASER </w:t>
      </w:r>
      <w:r>
        <w:rPr>
          <w:b/>
          <w:bCs/>
        </w:rPr>
        <w:t>Grades 1-3:</w:t>
      </w:r>
    </w:p>
    <w:p w14:paraId="7D5F0DEB" w14:textId="77777777" w:rsidR="0020054C" w:rsidRDefault="00BE30FE">
      <w:pPr>
        <w:spacing w:before="240" w:after="240"/>
        <w:jc w:val="both"/>
      </w:pPr>
      <w:r>
        <w:t>Overall, 50.7% of all Taleemabad students met the criteria for all 3 subjects compared to 29.4% of control students at endline. This indicated a difference of 0.46 standard deviations compared to the control group (1.58 LAYS).</w:t>
      </w:r>
    </w:p>
    <w:p w14:paraId="42A5E5A2" w14:textId="77777777" w:rsidR="0020054C" w:rsidRDefault="00BE30FE">
      <w:pPr>
        <w:spacing w:before="240" w:after="240"/>
        <w:jc w:val="both"/>
      </w:pPr>
      <w:r>
        <w:t xml:space="preserve">During baseline, </w:t>
      </w:r>
      <w:r>
        <w:t xml:space="preserve">the difference between Taleemabad and control students is statistically insignificant from zero for English and Mathematics. For Urdu, however, the difference was -13.6% between Taleemabad and control. At the endline, the difference between Taleemabad and </w:t>
      </w:r>
      <w:r>
        <w:t>control schools rises to 22.9% for English and 14.6% for Urdu (both significant at 5% level). For Mathematics, however, the difference is -2.9% (i.e. in favor of control schools, significant at 5% level). Expressed in standard deviations, Taleemabad studen</w:t>
      </w:r>
      <w:r>
        <w:t>ts are 0.46 of a standard deviation above control schools for English and 0.29 standard deviations for Urdu, whereas the control schools are 0.07 of a standard deviation above Taleemabad schools at the endline.</w:t>
      </w:r>
    </w:p>
    <w:p w14:paraId="71675C07" w14:textId="77777777" w:rsidR="0020054C" w:rsidRDefault="00BE30FE" w:rsidP="00BE30FE">
      <w:pPr>
        <w:spacing w:before="240" w:after="240"/>
        <w:jc w:val="both"/>
        <w:outlineLvl w:val="0"/>
      </w:pPr>
      <w:r>
        <w:rPr>
          <w:b/>
          <w:bCs/>
        </w:rPr>
        <w:t>2.3.2. ASER Grades 4-5:</w:t>
      </w:r>
    </w:p>
    <w:p w14:paraId="25427321" w14:textId="77777777" w:rsidR="0020054C" w:rsidRDefault="00BE30FE">
      <w:pPr>
        <w:spacing w:before="240" w:after="240"/>
        <w:jc w:val="both"/>
      </w:pPr>
      <w:r>
        <w:t xml:space="preserve">Overall, 7.2% of all </w:t>
      </w:r>
      <w:r>
        <w:t>Taleemabad students met the criteria for all 3 subjects compared to 6.2% of control students at endline. For 2 subjects, this stood at 49.3% for Taleemabad and 46.8% for control. This indicated a difference of 0.05 standard deviations compared to the contr</w:t>
      </w:r>
      <w:r>
        <w:t>ol group (0.4 LAYS).</w:t>
      </w:r>
    </w:p>
    <w:p w14:paraId="014772C3" w14:textId="77777777" w:rsidR="0020054C" w:rsidRDefault="00BE30FE">
      <w:pPr>
        <w:spacing w:before="240" w:after="240"/>
        <w:jc w:val="both"/>
      </w:pPr>
      <w:r>
        <w:lastRenderedPageBreak/>
        <w:t>During baseline, the difference between Taleemabad and control students is statistically insignificant from zero for English and Mathematics. For Urdu, however, the difference was -8.7% between Taleemabad and control, meaning that cont</w:t>
      </w:r>
      <w:r>
        <w:t>rol schools were at a higher level than intervention schools. At the endline, the difference between Taleemabad and control schools rises to 3.6% for English, 1.5% for Mathematics and 2.2% for Urdu (all significant at 5% level). Expressed in standard devia</w:t>
      </w:r>
      <w:r>
        <w:t>tions, Taleemabad students are 0.11 of a standard deviation above control schools for English, 0.03 for Mathematics and 0.05 standard deviations for Urdu.</w:t>
      </w:r>
    </w:p>
    <w:p w14:paraId="2D0A580A" w14:textId="77777777" w:rsidR="0020054C" w:rsidRDefault="00BE30FE" w:rsidP="00BE30FE">
      <w:pPr>
        <w:spacing w:before="240" w:after="240"/>
        <w:jc w:val="both"/>
        <w:outlineLvl w:val="0"/>
      </w:pPr>
      <w:r>
        <w:rPr>
          <w:b/>
          <w:bCs/>
        </w:rPr>
        <w:t>2.3.3. MELQO:</w:t>
      </w:r>
    </w:p>
    <w:p w14:paraId="00E05021" w14:textId="77777777" w:rsidR="0020054C" w:rsidRDefault="00BE30FE">
      <w:pPr>
        <w:spacing w:before="240" w:after="240"/>
        <w:jc w:val="both"/>
      </w:pPr>
      <w:r>
        <w:t>For MELQO, the difference between average scores obtained by treatment and control scho</w:t>
      </w:r>
      <w:r>
        <w:t>ols for pre-numeracy, pre-literacy and motor skills is calculated. A Threshold such as one for ASER is not imposed due to a lack of available guidelines. At baseline, Taleemabad schools outperformed control schools by ~6 percent of overall score in pre-num</w:t>
      </w:r>
      <w:r>
        <w:t xml:space="preserve">eracy but lagged behind control schools in pre-literacy and motor skills by 0.35% and 1.58% respectively. At the endline, the difference between Taleemabad and control schools reduced to ~4% in pre-numeracy whereas Taleemabad schools performed better than </w:t>
      </w:r>
      <w:r>
        <w:t xml:space="preserve">control schools in pre-literacy and motor skills by 1.6% and 3.4% respectively. These results are statistically significant at the 5% level. Expressed in standard deviations, the difference between Taleemabad and control schools is 0.16, 0.11 and 0.17 for </w:t>
      </w:r>
      <w:r>
        <w:t>pre-numeracy, pre-literacy and motor skills respectively</w:t>
      </w:r>
    </w:p>
    <w:p w14:paraId="386EAE76" w14:textId="77777777" w:rsidR="0020054C" w:rsidRDefault="00BE30FE" w:rsidP="00BE30FE">
      <w:pPr>
        <w:spacing w:before="240" w:after="240"/>
        <w:jc w:val="both"/>
        <w:outlineLvl w:val="0"/>
      </w:pPr>
      <w:r>
        <w:rPr>
          <w:b/>
          <w:bCs/>
        </w:rPr>
        <w:t>3. Analytics by CERP:</w:t>
      </w:r>
    </w:p>
    <w:p w14:paraId="0927A400" w14:textId="77777777" w:rsidR="0020054C" w:rsidRDefault="00BE30FE" w:rsidP="00BE30FE">
      <w:pPr>
        <w:spacing w:before="240" w:after="240"/>
        <w:jc w:val="both"/>
        <w:outlineLvl w:val="0"/>
      </w:pPr>
      <w:r>
        <w:rPr>
          <w:b/>
          <w:bCs/>
        </w:rPr>
        <w:t>3.1. Data Management</w:t>
      </w:r>
    </w:p>
    <w:p w14:paraId="50CB4108" w14:textId="77777777" w:rsidR="0020054C" w:rsidRDefault="00BE30FE">
      <w:pPr>
        <w:spacing w:before="240" w:after="240"/>
        <w:jc w:val="both"/>
      </w:pPr>
      <w:r>
        <w:t>Taleemabad provided six student-level raw datasets which included data collected at baseline and endline for ASER grades 1 - 3, ASER grades 4 - 5, and MELQO</w:t>
      </w:r>
      <w:r>
        <w:t>. The data cleaning process of these datasets involved a series of systematic steps to enhance data quality and analytical reliability.</w:t>
      </w:r>
    </w:p>
    <w:p w14:paraId="208AB01E" w14:textId="77777777" w:rsidR="0020054C" w:rsidRDefault="00BE30FE">
      <w:pPr>
        <w:numPr>
          <w:ilvl w:val="0"/>
          <w:numId w:val="2"/>
        </w:numPr>
        <w:spacing w:before="240" w:after="150"/>
        <w:ind w:hanging="388"/>
        <w:jc w:val="both"/>
      </w:pPr>
      <w:r>
        <w:t>The first crucial step involved a thorough revision of variable names for bringing clarity and consistency across all si</w:t>
      </w:r>
      <w:r>
        <w:t>x datasets. This meticulous effort significantly enhanced the usability of the data for subsequent analysis.</w:t>
      </w:r>
    </w:p>
    <w:p w14:paraId="03932B12" w14:textId="725B05EF" w:rsidR="0020054C" w:rsidRPr="00047DF4" w:rsidRDefault="00BE30FE">
      <w:pPr>
        <w:numPr>
          <w:ilvl w:val="0"/>
          <w:numId w:val="2"/>
        </w:numPr>
        <w:spacing w:after="150"/>
        <w:ind w:hanging="532"/>
        <w:jc w:val="both"/>
      </w:pPr>
      <w:r w:rsidRPr="00047DF4">
        <w:t xml:space="preserve">Additionally, the school names needed a rigorous cleaning to standardize them across all six datasets. The correction files provided </w:t>
      </w:r>
      <w:del w:id="0" w:author="Hijab Tahir" w:date="2023-12-15T14:45:00Z">
        <w:r w:rsidRPr="00047DF4" w:rsidDel="00C70288">
          <w:delText xml:space="preserve">by </w:delText>
        </w:r>
      </w:del>
      <w:ins w:id="1" w:author="Hijab Tahir" w:date="2023-12-15T14:45:00Z">
        <w:r w:rsidR="00C70288" w:rsidRPr="00047DF4">
          <w:t xml:space="preserve">to </w:t>
        </w:r>
      </w:ins>
      <w:r w:rsidRPr="00047DF4">
        <w:t>Taleemab</w:t>
      </w:r>
      <w:r w:rsidRPr="00047DF4">
        <w:t xml:space="preserve">ad mapped various spellings and discrepancies in the school names. Once consistent correct names were </w:t>
      </w:r>
      <w:del w:id="2" w:author="Hijab Tahir" w:date="2023-12-15T14:45:00Z">
        <w:r w:rsidRPr="00047DF4" w:rsidDel="00C70288">
          <w:delText>created</w:delText>
        </w:r>
      </w:del>
      <w:ins w:id="3" w:author="Hijab Tahir" w:date="2023-12-15T14:45:00Z">
        <w:r w:rsidR="00C70288" w:rsidRPr="00047DF4">
          <w:t>provided by Taleemabad</w:t>
        </w:r>
      </w:ins>
      <w:r w:rsidRPr="00047DF4">
        <w:t xml:space="preserve">, schools were assigned </w:t>
      </w:r>
      <w:del w:id="4" w:author="Hijab Tahir" w:date="2023-12-15T16:13:00Z">
        <w:r w:rsidRPr="00B10C1D" w:rsidDel="00047DF4">
          <w:delText xml:space="preserve">a </w:delText>
        </w:r>
      </w:del>
      <w:r w:rsidRPr="00047DF4">
        <w:t>unique id</w:t>
      </w:r>
      <w:ins w:id="5" w:author="Hijab Tahir" w:date="2023-12-15T16:13:00Z">
        <w:r w:rsidR="00047DF4" w:rsidRPr="00047DF4">
          <w:rPr>
            <w:rPrChange w:id="6" w:author="Hijab Tahir" w:date="2023-12-15T16:16:00Z">
              <w:rPr>
                <w:highlight w:val="yellow"/>
              </w:rPr>
            </w:rPrChange>
          </w:rPr>
          <w:t>s</w:t>
        </w:r>
      </w:ins>
      <w:r w:rsidRPr="00047DF4">
        <w:t xml:space="preserve"> </w:t>
      </w:r>
      <w:del w:id="7" w:author="Hijab Tahir" w:date="2023-12-15T16:13:00Z">
        <w:r w:rsidRPr="00047DF4" w:rsidDel="00047DF4">
          <w:delText xml:space="preserve">which was used </w:delText>
        </w:r>
      </w:del>
      <w:r w:rsidRPr="00047DF4">
        <w:t xml:space="preserve">to </w:t>
      </w:r>
      <w:ins w:id="8" w:author="Hijab Tahir" w:date="2023-12-15T16:13:00Z">
        <w:r w:rsidR="00047DF4" w:rsidRPr="00047DF4">
          <w:rPr>
            <w:rPrChange w:id="9" w:author="Hijab Tahir" w:date="2023-12-15T16:16:00Z">
              <w:rPr>
                <w:highlight w:val="yellow"/>
              </w:rPr>
            </w:rPrChange>
          </w:rPr>
          <w:t xml:space="preserve">help </w:t>
        </w:r>
      </w:ins>
      <w:r w:rsidRPr="00047DF4">
        <w:t xml:space="preserve">create a master school-level dataset </w:t>
      </w:r>
      <w:ins w:id="10" w:author="Hijab Tahir" w:date="2023-12-15T14:46:00Z">
        <w:r w:rsidR="00C70288" w:rsidRPr="00047DF4">
          <w:t xml:space="preserve">for ASER grades 1 - 3, ASER grades 4 - 5, and MELQO </w:t>
        </w:r>
      </w:ins>
      <w:r w:rsidRPr="00047DF4">
        <w:t xml:space="preserve">that </w:t>
      </w:r>
      <w:ins w:id="11" w:author="Hijab Tahir" w:date="2023-12-15T16:16:00Z">
        <w:r w:rsidR="00047DF4" w:rsidRPr="00047DF4">
          <w:rPr>
            <w:rPrChange w:id="12" w:author="Hijab Tahir" w:date="2023-12-15T16:16:00Z">
              <w:rPr>
                <w:highlight w:val="yellow"/>
              </w:rPr>
            </w:rPrChange>
          </w:rPr>
          <w:t xml:space="preserve">would </w:t>
        </w:r>
      </w:ins>
      <w:del w:id="13" w:author="Hijab Tahir" w:date="2023-12-15T14:45:00Z">
        <w:r w:rsidRPr="00047DF4" w:rsidDel="00C70288">
          <w:delText xml:space="preserve">incorporated </w:delText>
        </w:r>
      </w:del>
      <w:ins w:id="14" w:author="Hijab Tahir" w:date="2023-12-15T14:45:00Z">
        <w:r w:rsidR="00C70288" w:rsidRPr="00047DF4">
          <w:t>consolidate</w:t>
        </w:r>
      </w:ins>
      <w:ins w:id="15" w:author="Hijab Tahir" w:date="2023-12-15T16:16:00Z">
        <w:r w:rsidR="00047DF4" w:rsidRPr="00047DF4">
          <w:rPr>
            <w:rPrChange w:id="16" w:author="Hijab Tahir" w:date="2023-12-15T16:16:00Z">
              <w:rPr>
                <w:highlight w:val="yellow"/>
              </w:rPr>
            </w:rPrChange>
          </w:rPr>
          <w:t xml:space="preserve"> </w:t>
        </w:r>
      </w:ins>
      <w:r w:rsidRPr="00047DF4">
        <w:t xml:space="preserve">information from </w:t>
      </w:r>
      <w:del w:id="17" w:author="Hijab Tahir" w:date="2023-12-15T14:46:00Z">
        <w:r w:rsidRPr="00047DF4" w:rsidDel="00C70288">
          <w:delText xml:space="preserve">all </w:delText>
        </w:r>
      </w:del>
      <w:ins w:id="18" w:author="Hijab Tahir" w:date="2023-12-15T14:47:00Z">
        <w:r w:rsidR="00C70288" w:rsidRPr="00047DF4">
          <w:t>each respective</w:t>
        </w:r>
      </w:ins>
      <w:ins w:id="19" w:author="Hijab Tahir" w:date="2023-12-15T14:46:00Z">
        <w:r w:rsidR="00C70288" w:rsidRPr="00047DF4">
          <w:t xml:space="preserve"> </w:t>
        </w:r>
      </w:ins>
      <w:r w:rsidRPr="00047DF4">
        <w:t>baseline and endline datasets</w:t>
      </w:r>
      <w:del w:id="20" w:author="Hijab Tahir" w:date="2023-12-15T14:46:00Z">
        <w:r w:rsidRPr="00047DF4" w:rsidDel="00C70288">
          <w:delText xml:space="preserve"> for ASER grades 1 - 3, ASER grades 4 - 5, and MELQO</w:delText>
        </w:r>
      </w:del>
      <w:r w:rsidRPr="00047DF4">
        <w:t>.</w:t>
      </w:r>
    </w:p>
    <w:p w14:paraId="3FE7FF8C" w14:textId="77777777" w:rsidR="0020054C" w:rsidRPr="00047DF4" w:rsidDel="00C70288" w:rsidRDefault="00BE30FE" w:rsidP="00C70288">
      <w:pPr>
        <w:numPr>
          <w:ilvl w:val="0"/>
          <w:numId w:val="2"/>
        </w:numPr>
        <w:spacing w:after="240"/>
        <w:ind w:hanging="676"/>
        <w:jc w:val="both"/>
        <w:rPr>
          <w:del w:id="21" w:author="Hijab Tahir" w:date="2023-12-15T14:49:00Z"/>
        </w:rPr>
      </w:pPr>
      <w:r w:rsidRPr="00047DF4">
        <w:t xml:space="preserve">Furthermore, the raw student-level datasets included student marks for each </w:t>
      </w:r>
      <w:r w:rsidRPr="00047DF4">
        <w:t>question in the ASER instrument. To facilitate analysis, categorical variables were generated using the ASER ranking methodology for the respective grade levels. These variables categorized test scores into predefined groups, representing various levels of</w:t>
      </w:r>
      <w:r w:rsidRPr="00047DF4">
        <w:t xml:space="preserve"> proficiency in English, Urdu, and Maths. Subsequently, dummy variables were created for each proficiency category, indicating whether a student belonged to a specific proficiency level. Due to the </w:t>
      </w:r>
      <w:r w:rsidRPr="00047DF4">
        <w:lastRenderedPageBreak/>
        <w:t>lack of guidelines regarding thresholds for MELQO, the per</w:t>
      </w:r>
      <w:r w:rsidRPr="00047DF4">
        <w:t>centage scores obtained by students for pre-numeracy, pre-literacy and motor skills are calculated.</w:t>
      </w:r>
    </w:p>
    <w:p w14:paraId="6B1E87CD" w14:textId="77777777" w:rsidR="00C70288" w:rsidRPr="00047DF4" w:rsidRDefault="00C70288">
      <w:pPr>
        <w:numPr>
          <w:ilvl w:val="0"/>
          <w:numId w:val="2"/>
        </w:numPr>
        <w:spacing w:after="240"/>
        <w:ind w:hanging="676"/>
        <w:jc w:val="both"/>
        <w:rPr>
          <w:ins w:id="22" w:author="Hijab Tahir" w:date="2023-12-15T14:49:00Z"/>
        </w:rPr>
      </w:pPr>
    </w:p>
    <w:p w14:paraId="42436591" w14:textId="77777777" w:rsidR="0020054C" w:rsidRDefault="00BE30FE">
      <w:pPr>
        <w:numPr>
          <w:ilvl w:val="0"/>
          <w:numId w:val="2"/>
        </w:numPr>
        <w:spacing w:after="240"/>
        <w:ind w:hanging="676"/>
        <w:jc w:val="both"/>
        <w:pPrChange w:id="23" w:author="Hijab Tahir" w:date="2023-12-15T14:49:00Z">
          <w:pPr>
            <w:jc w:val="both"/>
          </w:pPr>
        </w:pPrChange>
      </w:pPr>
      <w:r w:rsidRPr="00047DF4">
        <w:t>Following the cleaning of endline and baseline data for ASER grades 1 - 3, ASER grades 4 - 5 and MELQO, the individual datasets were collapsed on school to</w:t>
      </w:r>
      <w:r w:rsidRPr="00047DF4">
        <w:t xml:space="preserve"> create school level datasets. Consequently, dummy variables that were previously created for each proficiency category now indicate the proportion of students in each school belonging to specific proficiency levels. Similarly, pre-numeracy, pre-literacy a</w:t>
      </w:r>
      <w:r w:rsidRPr="00047DF4">
        <w:t>nd motor skills</w:t>
      </w:r>
      <w:r>
        <w:t xml:space="preserve"> indicators now represented average percentage scores at school level. The baseline and endline school level datasets for ASER grades 1 - 3, ASER grades 4 - 5 and MELQO were merged on the basis of schools to create a school level master data</w:t>
      </w:r>
      <w:r>
        <w:t xml:space="preserve">set. </w:t>
      </w:r>
    </w:p>
    <w:p w14:paraId="2E9C3EFF" w14:textId="2491A540" w:rsidR="0020054C" w:rsidRDefault="00BE30FE">
      <w:pPr>
        <w:spacing w:before="240" w:after="240"/>
        <w:jc w:val="both"/>
      </w:pPr>
      <w:del w:id="24" w:author="Hijab Tahir" w:date="2023-12-15T14:49:00Z">
        <w:r w:rsidDel="00C70288">
          <w:delText xml:space="preserve">Sine </w:delText>
        </w:r>
      </w:del>
      <w:ins w:id="25" w:author="Hijab Tahir" w:date="2023-12-15T14:49:00Z">
        <w:r w:rsidR="00C70288">
          <w:t xml:space="preserve">Since </w:t>
        </w:r>
      </w:ins>
      <w:r>
        <w:t>not all schools during the baseline assessment were included in the endline, and new schools were introduced as replacements</w:t>
      </w:r>
      <w:ins w:id="26" w:author="Hijab Tahir" w:date="2023-12-15T14:50:00Z">
        <w:r w:rsidR="00C70288">
          <w:t xml:space="preserve"> at endline</w:t>
        </w:r>
      </w:ins>
      <w:r>
        <w:t xml:space="preserve">, a matching variable was created to categorize whether a school was present in the baseline, the </w:t>
      </w:r>
      <w:r>
        <w:t xml:space="preserve">endline, or both. Schools present in both baseline and endline assessments were labelled as “Consistent”. Those exclusively present in the baseline were labeled as “Attrition,” signifying their absence in the endline. Conversely, schools introduced in the </w:t>
      </w:r>
      <w:r>
        <w:t>endline were categorized as “</w:t>
      </w:r>
      <w:commentRangeStart w:id="27"/>
      <w:r>
        <w:t>Replacement</w:t>
      </w:r>
      <w:commentRangeEnd w:id="27"/>
      <w:r w:rsidR="00C70288">
        <w:rPr>
          <w:rStyle w:val="CommentReference"/>
        </w:rPr>
        <w:commentReference w:id="27"/>
      </w:r>
      <w:r>
        <w:t>.”</w:t>
      </w:r>
    </w:p>
    <w:p w14:paraId="3B2995E0" w14:textId="77777777" w:rsidR="0020054C" w:rsidRDefault="00BE30FE">
      <w:pPr>
        <w:jc w:val="center"/>
      </w:pPr>
      <w:r>
        <w:rPr>
          <w:noProof/>
        </w:rPr>
        <w:drawing>
          <wp:inline distT="0" distB="0" distL="0" distR="0" wp14:anchorId="57E86407" wp14:editId="095243D4">
            <wp:extent cx="3048000" cy="1798279"/>
            <wp:effectExtent l="0" t="0" r="0" b="0"/>
            <wp:docPr id="100002" name="Picture 100002"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5842" name=""/>
                    <pic:cNvPicPr>
                      <a:picLocks noChangeAspect="1"/>
                    </pic:cNvPicPr>
                  </pic:nvPicPr>
                  <pic:blipFill>
                    <a:blip r:embed="rId9"/>
                    <a:stretch>
                      <a:fillRect/>
                    </a:stretch>
                  </pic:blipFill>
                  <pic:spPr>
                    <a:xfrm>
                      <a:off x="0" y="0"/>
                      <a:ext cx="3048000" cy="1798279"/>
                    </a:xfrm>
                    <a:prstGeom prst="rect">
                      <a:avLst/>
                    </a:prstGeom>
                  </pic:spPr>
                </pic:pic>
              </a:graphicData>
            </a:graphic>
          </wp:inline>
        </w:drawing>
      </w:r>
    </w:p>
    <w:p w14:paraId="45679907" w14:textId="77777777" w:rsidR="0020054C" w:rsidRDefault="00BE30FE" w:rsidP="00BE30FE">
      <w:pPr>
        <w:spacing w:before="15" w:after="300"/>
        <w:jc w:val="center"/>
        <w:outlineLvl w:val="0"/>
      </w:pPr>
      <w:r>
        <w:t xml:space="preserve">Table 2: Categories of schools by Treatment status </w:t>
      </w:r>
    </w:p>
    <w:p w14:paraId="3266758A" w14:textId="120547D7" w:rsidR="0020054C" w:rsidDel="00257CEF" w:rsidRDefault="00BE30FE">
      <w:pPr>
        <w:spacing w:before="240" w:after="240"/>
        <w:jc w:val="both"/>
        <w:rPr>
          <w:del w:id="28" w:author="Hijab Tahir" w:date="2023-12-15T14:57:00Z"/>
        </w:rPr>
      </w:pPr>
      <w:r>
        <w:t>Table 2 provided above demonstrates the distribution of schools categorized as Consistent, Attrition, and Replacement</w:t>
      </w:r>
      <w:ins w:id="29" w:author="Hijab Tahir" w:date="2023-12-15T14:53:00Z">
        <w:r w:rsidR="00257CEF">
          <w:t xml:space="preserve">, across </w:t>
        </w:r>
      </w:ins>
      <w:del w:id="30" w:author="Hijab Tahir" w:date="2023-12-15T14:53:00Z">
        <w:r w:rsidDel="00257CEF">
          <w:delText xml:space="preserve"> within both the </w:delText>
        </w:r>
      </w:del>
      <w:r>
        <w:t xml:space="preserve">treatment and control groups. The first row </w:t>
      </w:r>
      <w:ins w:id="31" w:author="Hijab Tahir" w:date="2023-12-15T14:53:00Z">
        <w:r w:rsidR="00257CEF">
          <w:t xml:space="preserve">is the number of schools whereas the respective column percentage </w:t>
        </w:r>
      </w:ins>
      <w:ins w:id="32" w:author="Hijab Tahir" w:date="2023-12-15T14:54:00Z">
        <w:r w:rsidR="00257CEF">
          <w:t xml:space="preserve">is shown in parenthesis in the </w:t>
        </w:r>
      </w:ins>
      <w:del w:id="33" w:author="Hijab Tahir" w:date="2023-12-15T14:53:00Z">
        <w:r w:rsidDel="00257CEF">
          <w:delText>has frequencie</w:delText>
        </w:r>
      </w:del>
      <w:ins w:id="34" w:author="Hijab Tahir" w:date="2023-12-15T14:53:00Z">
        <w:r w:rsidR="00257CEF">
          <w:t>s</w:t>
        </w:r>
      </w:ins>
      <w:del w:id="35" w:author="Hijab Tahir" w:date="2023-12-15T14:53:00Z">
        <w:r w:rsidDel="00257CEF">
          <w:delText>s; s</w:delText>
        </w:r>
      </w:del>
      <w:r>
        <w:t>econd row</w:t>
      </w:r>
      <w:del w:id="36" w:author="Hijab Tahir" w:date="2023-12-15T14:54:00Z">
        <w:r w:rsidDel="00257CEF">
          <w:delText xml:space="preserve"> has column percentages</w:delText>
        </w:r>
      </w:del>
      <w:r>
        <w:t>. There are 97 unique schools</w:t>
      </w:r>
      <w:del w:id="37" w:author="Hijab Tahir" w:date="2023-12-15T14:54:00Z">
        <w:r w:rsidDel="00257CEF">
          <w:delText xml:space="preserve"> in the master dataset</w:delText>
        </w:r>
      </w:del>
      <w:r>
        <w:t>, out of whic</w:t>
      </w:r>
      <w:r>
        <w:t xml:space="preserve">h 11 schools dropped after baseline </w:t>
      </w:r>
      <w:del w:id="38" w:author="Hijab Tahir" w:date="2023-12-15T14:55:00Z">
        <w:r w:rsidDel="00257CEF">
          <w:delText xml:space="preserve">and </w:delText>
        </w:r>
      </w:del>
      <w:ins w:id="39" w:author="Hijab Tahir" w:date="2023-12-15T14:55:00Z">
        <w:r w:rsidR="00257CEF">
          <w:t xml:space="preserve">while </w:t>
        </w:r>
      </w:ins>
      <w:r>
        <w:t>44 schools were added as replacements at the endline</w:t>
      </w:r>
      <w:del w:id="40" w:author="Hijab Tahir" w:date="2023-12-15T14:55:00Z">
        <w:r w:rsidDel="00257CEF">
          <w:delText xml:space="preserve"> stage</w:delText>
        </w:r>
      </w:del>
      <w:r>
        <w:t xml:space="preserve">. Out of 44 replacement schools, six schools were added to replace </w:t>
      </w:r>
      <w:del w:id="41" w:author="Hijab Tahir" w:date="2023-12-15T14:55:00Z">
        <w:r w:rsidDel="00257CEF">
          <w:delText xml:space="preserve">that </w:delText>
        </w:r>
      </w:del>
      <w:r>
        <w:t xml:space="preserve">the schools that were dropped after baseline. However, </w:t>
      </w:r>
      <w:ins w:id="42" w:author="Hijab Tahir" w:date="2023-12-15T14:58:00Z">
        <w:r w:rsidR="00257CEF">
          <w:t xml:space="preserve">due to guidelines provided by Taleemabad, </w:t>
        </w:r>
      </w:ins>
      <w:r>
        <w:t xml:space="preserve">the number of replacement control schools </w:t>
      </w:r>
      <w:del w:id="43" w:author="Hijab Tahir" w:date="2023-12-15T14:58:00Z">
        <w:r w:rsidDel="00257CEF">
          <w:delText xml:space="preserve">is </w:delText>
        </w:r>
      </w:del>
      <w:ins w:id="44" w:author="Hijab Tahir" w:date="2023-12-15T14:58:00Z">
        <w:r w:rsidR="00257CEF">
          <w:t>were observed to be</w:t>
        </w:r>
      </w:ins>
      <w:del w:id="45" w:author="Hijab Tahir" w:date="2023-12-15T14:58:00Z">
        <w:r w:rsidDel="00257CEF">
          <w:delText>much</w:delText>
        </w:r>
      </w:del>
      <w:r>
        <w:t xml:space="preserve"> higher due to two reasons. Firstly, when a treatment school dropped after baseline then nearby control school(s) were also introduced as replacements in addition to a tre</w:t>
      </w:r>
      <w:r>
        <w:t xml:space="preserve">atment school. Secondly, ambiguous school names in the endline datasets which could not be corrected were consequently renamed as </w:t>
      </w:r>
      <w:ins w:id="46" w:author="Hijab Tahir" w:date="2023-12-15T14:56:00Z">
        <w:r w:rsidR="00257CEF">
          <w:t>“</w:t>
        </w:r>
      </w:ins>
      <w:r>
        <w:t>unknown</w:t>
      </w:r>
      <w:ins w:id="47" w:author="Hijab Tahir" w:date="2023-12-15T14:56:00Z">
        <w:r w:rsidR="00257CEF">
          <w:t>”</w:t>
        </w:r>
      </w:ins>
      <w:r>
        <w:t xml:space="preserve"> and added to the control group.</w:t>
      </w:r>
      <w:del w:id="48" w:author="Hijab Tahir" w:date="2023-12-15T14:57:00Z">
        <w:r w:rsidDel="00257CEF">
          <w:delText xml:space="preserve"> Both of these decisions were taken by Taleemabad.</w:delText>
        </w:r>
      </w:del>
      <w:ins w:id="49" w:author="Hijab Tahir" w:date="2023-12-15T14:57:00Z">
        <w:r w:rsidR="00257CEF">
          <w:t xml:space="preserve"> </w:t>
        </w:r>
      </w:ins>
    </w:p>
    <w:p w14:paraId="1FB7FA5D" w14:textId="4AAE0091" w:rsidR="0020054C" w:rsidRDefault="00BE30FE">
      <w:pPr>
        <w:spacing w:before="240" w:after="240"/>
        <w:jc w:val="both"/>
      </w:pPr>
      <w:r>
        <w:t xml:space="preserve">Furthermore, three schools </w:t>
      </w:r>
      <w:del w:id="50" w:author="Hijab Tahir" w:date="2023-12-15T14:59:00Z">
        <w:r w:rsidDel="00257CEF">
          <w:delText xml:space="preserve">were </w:delText>
        </w:r>
      </w:del>
      <w:r>
        <w:t>initially enrolled in the</w:t>
      </w:r>
      <w:ins w:id="51" w:author="Hijab Tahir" w:date="2023-12-15T15:00:00Z">
        <w:r w:rsidR="00257CEF">
          <w:t xml:space="preserve"> treatment group </w:t>
        </w:r>
      </w:ins>
      <w:del w:id="52" w:author="Hijab Tahir" w:date="2023-12-15T15:00:00Z">
        <w:r w:rsidDel="00257CEF">
          <w:delText xml:space="preserve"> Taleemabad program at baseline but </w:delText>
        </w:r>
      </w:del>
      <w:r>
        <w:t xml:space="preserve">withdrew </w:t>
      </w:r>
      <w:ins w:id="53" w:author="Hijab Tahir" w:date="2023-12-15T15:00:00Z">
        <w:r w:rsidR="00257CEF">
          <w:t>fro</w:t>
        </w:r>
      </w:ins>
      <w:ins w:id="54" w:author="Hijab Tahir" w:date="2023-12-15T15:01:00Z">
        <w:r w:rsidR="00257CEF">
          <w:t xml:space="preserve">m the Taleemabad program </w:t>
        </w:r>
      </w:ins>
      <w:ins w:id="55" w:author="Hijab Tahir" w:date="2023-12-15T15:00:00Z">
        <w:r w:rsidR="00257CEF">
          <w:t xml:space="preserve">after baseline </w:t>
        </w:r>
      </w:ins>
      <w:del w:id="56" w:author="Hijab Tahir" w:date="2023-12-15T15:00:00Z">
        <w:r w:rsidDel="00257CEF">
          <w:delText xml:space="preserve">from the program </w:delText>
        </w:r>
      </w:del>
      <w:r>
        <w:t xml:space="preserve">but agreed to undergo the endline assessment. Hence, </w:t>
      </w:r>
      <w:ins w:id="57" w:author="Hijab Tahir" w:date="2023-12-15T15:01:00Z">
        <w:r w:rsidR="00EE0CB2">
          <w:t xml:space="preserve">during analysis by the CERP team, </w:t>
        </w:r>
      </w:ins>
      <w:r>
        <w:t>their treatment status</w:t>
      </w:r>
      <w:r>
        <w:t xml:space="preserve"> </w:t>
      </w:r>
      <w:ins w:id="58" w:author="Hijab Tahir" w:date="2023-12-15T15:01:00Z">
        <w:r w:rsidR="00EE0CB2">
          <w:t xml:space="preserve">was </w:t>
        </w:r>
      </w:ins>
      <w:r>
        <w:t xml:space="preserve">changed </w:t>
      </w:r>
      <w:ins w:id="59" w:author="Hijab Tahir" w:date="2023-12-15T15:01:00Z">
        <w:r w:rsidR="00EE0CB2">
          <w:t xml:space="preserve">to </w:t>
        </w:r>
      </w:ins>
      <w:ins w:id="60" w:author="Hijab Tahir" w:date="2023-12-15T15:02:00Z">
        <w:r w:rsidR="00EE0CB2">
          <w:t xml:space="preserve">“control” for both </w:t>
        </w:r>
      </w:ins>
      <w:del w:id="61" w:author="Hijab Tahir" w:date="2023-12-15T15:01:00Z">
        <w:r w:rsidDel="00EE0CB2">
          <w:delText xml:space="preserve">from treatment in </w:delText>
        </w:r>
      </w:del>
      <w:r>
        <w:t xml:space="preserve">baseline </w:t>
      </w:r>
      <w:del w:id="62" w:author="Hijab Tahir" w:date="2023-12-15T15:02:00Z">
        <w:r w:rsidDel="00EE0CB2">
          <w:delText xml:space="preserve">to </w:delText>
        </w:r>
      </w:del>
      <w:del w:id="63" w:author="Hijab Tahir" w:date="2023-12-15T15:01:00Z">
        <w:r w:rsidDel="00EE0CB2">
          <w:delText xml:space="preserve">control </w:delText>
        </w:r>
      </w:del>
      <w:del w:id="64" w:author="Hijab Tahir" w:date="2023-12-15T15:02:00Z">
        <w:r w:rsidDel="00EE0CB2">
          <w:delText>in</w:delText>
        </w:r>
      </w:del>
      <w:ins w:id="65" w:author="Hijab Tahir" w:date="2023-12-15T15:02:00Z">
        <w:r w:rsidR="00EE0CB2">
          <w:t>and</w:t>
        </w:r>
      </w:ins>
      <w:r>
        <w:t xml:space="preserve"> endline. </w:t>
      </w:r>
      <w:del w:id="66" w:author="Hijab Tahir" w:date="2023-12-15T15:02:00Z">
        <w:r w:rsidDel="00EE0CB2">
          <w:delText>Specifically, these schools have been regarded as control schools in both baseline and endline.</w:delText>
        </w:r>
      </w:del>
    </w:p>
    <w:p w14:paraId="700C8358" w14:textId="61A53A0A" w:rsidR="0020054C" w:rsidRDefault="00BE30FE">
      <w:pPr>
        <w:spacing w:before="240" w:after="240"/>
        <w:jc w:val="both"/>
      </w:pPr>
      <w:bookmarkStart w:id="67" w:name="_GoBack"/>
      <w:r>
        <w:lastRenderedPageBreak/>
        <w:t>In the full sample, there are 97 unique school</w:t>
      </w:r>
      <w:ins w:id="68" w:author="Hijab Tahir" w:date="2023-12-15T15:02:00Z">
        <w:r w:rsidR="00EE0CB2">
          <w:t>s,</w:t>
        </w:r>
      </w:ins>
      <w:r>
        <w:t xml:space="preserve"> out of which 33 are tre</w:t>
      </w:r>
      <w:r>
        <w:t xml:space="preserve">atment schools and 64 are control schools. The truncated sample, which consists of Consistent </w:t>
      </w:r>
      <w:ins w:id="69" w:author="Hijab Tahir" w:date="2023-12-15T15:03:00Z">
        <w:r w:rsidR="00EE0CB2">
          <w:t xml:space="preserve">schools </w:t>
        </w:r>
      </w:ins>
      <w:ins w:id="70" w:author="Hijab Tahir" w:date="2023-12-15T15:02:00Z">
        <w:r w:rsidR="00EE0CB2">
          <w:t xml:space="preserve">(i.e. schools present at both </w:t>
        </w:r>
      </w:ins>
      <w:ins w:id="71" w:author="Hijab Tahir" w:date="2023-12-15T15:03:00Z">
        <w:r w:rsidR="00EE0CB2">
          <w:t xml:space="preserve">baseline and endline) </w:t>
        </w:r>
      </w:ins>
      <w:del w:id="72" w:author="Hijab Tahir" w:date="2023-12-15T15:03:00Z">
        <w:r w:rsidDel="00EE0CB2">
          <w:delText xml:space="preserve">schools </w:delText>
        </w:r>
      </w:del>
      <w:r>
        <w:t>only, contains 21 treatment schools and 21 control schools.</w:t>
      </w:r>
    </w:p>
    <w:bookmarkEnd w:id="67"/>
    <w:p w14:paraId="2B17C4B3" w14:textId="77777777" w:rsidR="0020054C" w:rsidRDefault="00BE30FE" w:rsidP="00BE30FE">
      <w:pPr>
        <w:spacing w:before="240" w:after="240"/>
        <w:jc w:val="both"/>
        <w:outlineLvl w:val="0"/>
      </w:pPr>
      <w:r>
        <w:rPr>
          <w:b/>
          <w:bCs/>
        </w:rPr>
        <w:t>3.2. Balance Test</w:t>
      </w:r>
    </w:p>
    <w:p w14:paraId="49E1D913" w14:textId="77777777" w:rsidR="0020054C" w:rsidRDefault="00BE30FE">
      <w:pPr>
        <w:jc w:val="center"/>
      </w:pPr>
      <w:r>
        <w:rPr>
          <w:noProof/>
        </w:rPr>
        <w:drawing>
          <wp:inline distT="0" distB="0" distL="0" distR="0" wp14:anchorId="3400C2FB" wp14:editId="1C44DC0C">
            <wp:extent cx="5905500" cy="2805336"/>
            <wp:effectExtent l="0" t="0" r="0" b="0"/>
            <wp:docPr id="100003" name="Picture 100003"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78156" name=""/>
                    <pic:cNvPicPr>
                      <a:picLocks noChangeAspect="1"/>
                    </pic:cNvPicPr>
                  </pic:nvPicPr>
                  <pic:blipFill>
                    <a:blip r:embed="rId10"/>
                    <a:stretch>
                      <a:fillRect/>
                    </a:stretch>
                  </pic:blipFill>
                  <pic:spPr>
                    <a:xfrm>
                      <a:off x="0" y="0"/>
                      <a:ext cx="5905500" cy="2805336"/>
                    </a:xfrm>
                    <a:prstGeom prst="rect">
                      <a:avLst/>
                    </a:prstGeom>
                  </pic:spPr>
                </pic:pic>
              </a:graphicData>
            </a:graphic>
          </wp:inline>
        </w:drawing>
      </w:r>
    </w:p>
    <w:p w14:paraId="785183C4" w14:textId="77777777" w:rsidR="0020054C" w:rsidRDefault="00BE30FE" w:rsidP="00BE30FE">
      <w:pPr>
        <w:spacing w:before="15" w:after="300"/>
        <w:jc w:val="center"/>
        <w:outlineLvl w:val="0"/>
      </w:pPr>
      <w:r>
        <w:t xml:space="preserve">Table </w:t>
      </w:r>
      <w:commentRangeStart w:id="73"/>
      <w:r>
        <w:t>3</w:t>
      </w:r>
      <w:commentRangeEnd w:id="73"/>
      <w:r w:rsidR="00EE0CB2">
        <w:rPr>
          <w:rStyle w:val="CommentReference"/>
        </w:rPr>
        <w:commentReference w:id="73"/>
      </w:r>
      <w:r>
        <w:t xml:space="preserve">: Balance Test </w:t>
      </w:r>
    </w:p>
    <w:p w14:paraId="6A38FC8C" w14:textId="77777777" w:rsidR="0020054C" w:rsidRDefault="00BE30FE">
      <w:pPr>
        <w:spacing w:before="240" w:after="240"/>
        <w:jc w:val="both"/>
      </w:pPr>
      <w:r>
        <w:t>Table 3 indicates a lack of balance between treatment and control groups at baseline. Notably, differences in the number of students, proportion of male students, and outcome variables are evident. This imbalance is attributed to the non-ra</w:t>
      </w:r>
      <w:r>
        <w:t>ndom selection of control schools, based on proximity to treatment schools.</w:t>
      </w:r>
    </w:p>
    <w:p w14:paraId="273D7AED" w14:textId="77777777" w:rsidR="0020054C" w:rsidRDefault="00BE30FE" w:rsidP="00BE30FE">
      <w:pPr>
        <w:spacing w:before="240" w:after="240"/>
        <w:jc w:val="both"/>
        <w:outlineLvl w:val="0"/>
      </w:pPr>
      <w:r>
        <w:rPr>
          <w:b/>
          <w:bCs/>
        </w:rPr>
        <w:t xml:space="preserve">3.3. </w:t>
      </w:r>
      <w:commentRangeStart w:id="74"/>
      <w:commentRangeStart w:id="75"/>
      <w:r>
        <w:rPr>
          <w:b/>
          <w:bCs/>
        </w:rPr>
        <w:t>Results</w:t>
      </w:r>
      <w:commentRangeEnd w:id="74"/>
      <w:r w:rsidR="002C1E64">
        <w:rPr>
          <w:rStyle w:val="CommentReference"/>
        </w:rPr>
        <w:commentReference w:id="74"/>
      </w:r>
      <w:commentRangeEnd w:id="75"/>
      <w:r w:rsidR="002C1E64">
        <w:rPr>
          <w:rStyle w:val="CommentReference"/>
        </w:rPr>
        <w:commentReference w:id="75"/>
      </w:r>
    </w:p>
    <w:p w14:paraId="7CA1976F" w14:textId="77777777" w:rsidR="0020054C" w:rsidRDefault="00BE30FE">
      <w:pPr>
        <w:spacing w:before="240" w:after="240"/>
        <w:jc w:val="both"/>
      </w:pPr>
      <w:r>
        <w:t>This study evaluates the impact of the Taleemabad program on the student learning outcomes by comparing the mean differences in scores, in percentages, between t</w:t>
      </w:r>
      <w:r>
        <w:t>he treatment and control groups at baseline and endline, and testing whether these differences are statistically significant. The following results pertain to the full sample of 97 schools.</w:t>
      </w:r>
    </w:p>
    <w:p w14:paraId="5E3B6626" w14:textId="77777777" w:rsidR="0020054C" w:rsidRDefault="00BE30FE" w:rsidP="00BE30FE">
      <w:pPr>
        <w:spacing w:before="240" w:after="240"/>
        <w:jc w:val="both"/>
        <w:outlineLvl w:val="0"/>
      </w:pPr>
      <w:r>
        <w:rPr>
          <w:b/>
          <w:bCs/>
        </w:rPr>
        <w:t>3.3.1. ASER Grades 1 - 3</w:t>
      </w:r>
    </w:p>
    <w:p w14:paraId="27CA9E24" w14:textId="77777777" w:rsidR="0020054C" w:rsidRDefault="00BE30FE">
      <w:pPr>
        <w:jc w:val="center"/>
      </w:pPr>
      <w:r>
        <w:rPr>
          <w:noProof/>
        </w:rPr>
        <w:lastRenderedPageBreak/>
        <w:drawing>
          <wp:inline distT="0" distB="0" distL="0" distR="0" wp14:anchorId="18BA6911" wp14:editId="425D6733">
            <wp:extent cx="5715000" cy="3322063"/>
            <wp:effectExtent l="0" t="0" r="0" b="0"/>
            <wp:docPr id="100004" name="Picture 100004"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36432" name=""/>
                    <pic:cNvPicPr>
                      <a:picLocks noChangeAspect="1"/>
                    </pic:cNvPicPr>
                  </pic:nvPicPr>
                  <pic:blipFill>
                    <a:blip r:embed="rId11"/>
                    <a:stretch>
                      <a:fillRect/>
                    </a:stretch>
                  </pic:blipFill>
                  <pic:spPr>
                    <a:xfrm>
                      <a:off x="0" y="0"/>
                      <a:ext cx="5715000" cy="3322063"/>
                    </a:xfrm>
                    <a:prstGeom prst="rect">
                      <a:avLst/>
                    </a:prstGeom>
                  </pic:spPr>
                </pic:pic>
              </a:graphicData>
            </a:graphic>
          </wp:inline>
        </w:drawing>
      </w:r>
    </w:p>
    <w:p w14:paraId="232198DB" w14:textId="61D85405" w:rsidR="0020054C" w:rsidRDefault="00BE30FE">
      <w:pPr>
        <w:spacing w:before="15" w:after="300"/>
        <w:jc w:val="center"/>
      </w:pPr>
      <w:r>
        <w:t xml:space="preserve">Figure 1: </w:t>
      </w:r>
      <w:del w:id="76" w:author="Hijab Tahir" w:date="2023-12-15T15:44:00Z">
        <w:r w:rsidDel="00404368">
          <w:delText xml:space="preserve">Percentage </w:delText>
        </w:r>
      </w:del>
      <w:ins w:id="77" w:author="Hijab Tahir" w:date="2023-12-15T15:44:00Z">
        <w:r w:rsidR="00404368">
          <w:t xml:space="preserve">% </w:t>
        </w:r>
      </w:ins>
      <w:r>
        <w:t>Difference in Gr</w:t>
      </w:r>
      <w:r>
        <w:t xml:space="preserve">ade Threshold Clearing Between Treatment and Control Schools at Baseline and Endline using ASER Grades 1 - 3 instrument, comparing results by Taleemabad and CERP Analytics </w:t>
      </w:r>
    </w:p>
    <w:p w14:paraId="5AF1D1DD" w14:textId="77777777" w:rsidR="0020054C" w:rsidRDefault="00BE30FE">
      <w:pPr>
        <w:spacing w:before="240" w:after="240"/>
        <w:jc w:val="both"/>
      </w:pPr>
      <w:r>
        <w:t>At endline, 2.54% of treatment schools met the criteria for all 3 subjects compared</w:t>
      </w:r>
      <w:r>
        <w:t xml:space="preserve"> to 1.06% of control schools. This represents a difference of .452 standard deviations compared to the control group, which is equivalent to 3.48 LAYS.</w:t>
      </w:r>
    </w:p>
    <w:p w14:paraId="0A0CEFFE" w14:textId="77777777" w:rsidR="0020054C" w:rsidRDefault="00BE30FE">
      <w:pPr>
        <w:spacing w:before="240" w:after="240"/>
        <w:jc w:val="both"/>
      </w:pPr>
      <w:r>
        <w:t>At baseline, the percentage difference between treatment and control schools for English is 27.65% which</w:t>
      </w:r>
      <w:r>
        <w:t xml:space="preserve"> is statistically significant at the 5% level. At endline, the percentage difference between treatment and control schools for English is 17.25% which is statistically significant at 5%. Expressed in standard deviations, treatment schools are 1.073 standar</w:t>
      </w:r>
      <w:r>
        <w:t>d deviations above control schools for English at endline.</w:t>
      </w:r>
    </w:p>
    <w:p w14:paraId="2D5F9B8C" w14:textId="77777777" w:rsidR="0020054C" w:rsidRDefault="00BE30FE">
      <w:pPr>
        <w:spacing w:before="240" w:after="240"/>
        <w:jc w:val="both"/>
      </w:pPr>
      <w:r>
        <w:t>At baseline, the percentage difference between treatment and control schools for Maths is -.98% which is statistically insignificant from zero. At endline, the percentage difference between treatme</w:t>
      </w:r>
      <w:r>
        <w:t>nt and control schools for Maths is -3.17% which is statistically insignificant from zero. Expressed in standard deviations, treatment schools are .161 standard deviations below control schools for Maths at endline.</w:t>
      </w:r>
    </w:p>
    <w:p w14:paraId="47DF0D25" w14:textId="77777777" w:rsidR="0020054C" w:rsidRDefault="00BE30FE">
      <w:pPr>
        <w:spacing w:before="240" w:after="240"/>
        <w:jc w:val="both"/>
      </w:pPr>
      <w:r>
        <w:t>At baseline, the percentage difference b</w:t>
      </w:r>
      <w:r>
        <w:t>etween treatment and control schools for Urdu is 17.33% which is statistically significant at the 5% level. At endline, the percentage difference between treatment and control schools for Urdu is 8.285% which is statistically insignificant from zero. Expre</w:t>
      </w:r>
      <w:r>
        <w:t>ssed in standard deviations, treatment schools are .366 standard deviations above control schools for Urdu at endline.</w:t>
      </w:r>
    </w:p>
    <w:p w14:paraId="530822A0" w14:textId="77777777" w:rsidR="0020054C" w:rsidRDefault="00BE30FE" w:rsidP="00BE30FE">
      <w:pPr>
        <w:spacing w:before="240" w:after="240"/>
        <w:jc w:val="both"/>
        <w:outlineLvl w:val="0"/>
      </w:pPr>
      <w:r>
        <w:rPr>
          <w:b/>
          <w:bCs/>
        </w:rPr>
        <w:t>3.3.2. ASER Grades 4 - 5</w:t>
      </w:r>
    </w:p>
    <w:p w14:paraId="7A253A53" w14:textId="77777777" w:rsidR="0020054C" w:rsidRDefault="00BE30FE">
      <w:pPr>
        <w:jc w:val="center"/>
      </w:pPr>
      <w:r>
        <w:rPr>
          <w:noProof/>
        </w:rPr>
        <w:lastRenderedPageBreak/>
        <w:drawing>
          <wp:inline distT="0" distB="0" distL="0" distR="0" wp14:anchorId="144CE7F2" wp14:editId="656AEF47">
            <wp:extent cx="5715000" cy="2727970"/>
            <wp:effectExtent l="0" t="0" r="0" b="0"/>
            <wp:docPr id="100005" name="Picture 100005"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0194" name=""/>
                    <pic:cNvPicPr>
                      <a:picLocks noChangeAspect="1"/>
                    </pic:cNvPicPr>
                  </pic:nvPicPr>
                  <pic:blipFill>
                    <a:blip r:embed="rId12"/>
                    <a:stretch>
                      <a:fillRect/>
                    </a:stretch>
                  </pic:blipFill>
                  <pic:spPr>
                    <a:xfrm>
                      <a:off x="0" y="0"/>
                      <a:ext cx="5715000" cy="2727970"/>
                    </a:xfrm>
                    <a:prstGeom prst="rect">
                      <a:avLst/>
                    </a:prstGeom>
                  </pic:spPr>
                </pic:pic>
              </a:graphicData>
            </a:graphic>
          </wp:inline>
        </w:drawing>
      </w:r>
    </w:p>
    <w:p w14:paraId="013B7911" w14:textId="7469E137" w:rsidR="0020054C" w:rsidRDefault="00BE30FE">
      <w:pPr>
        <w:spacing w:before="15" w:after="300"/>
        <w:jc w:val="center"/>
      </w:pPr>
      <w:r>
        <w:t xml:space="preserve">Figure 2: </w:t>
      </w:r>
      <w:del w:id="78" w:author="Hijab Tahir" w:date="2023-12-15T15:13:00Z">
        <w:r w:rsidDel="002C1E64">
          <w:delText xml:space="preserve">Percentage </w:delText>
        </w:r>
      </w:del>
      <w:ins w:id="79" w:author="Hijab Tahir" w:date="2023-12-15T15:13:00Z">
        <w:r w:rsidR="002C1E64">
          <w:t xml:space="preserve">% </w:t>
        </w:r>
      </w:ins>
      <w:r>
        <w:t>Difference in Grade Threshold Clearing Between Treatment and Control Schools at Baselin</w:t>
      </w:r>
      <w:r>
        <w:t xml:space="preserve">e and Endline using ASER Grades 4 - 5 instrument, comparing results by Taleemabad and CERP </w:t>
      </w:r>
      <w:del w:id="80" w:author="Hijab Tahir" w:date="2023-12-15T15:15:00Z">
        <w:r w:rsidDel="002C1E64">
          <w:delText xml:space="preserve">Analytics </w:delText>
        </w:r>
      </w:del>
    </w:p>
    <w:p w14:paraId="61A03ED7" w14:textId="77777777" w:rsidR="0020054C" w:rsidRDefault="00BE30FE">
      <w:pPr>
        <w:spacing w:before="240" w:after="240"/>
        <w:jc w:val="both"/>
      </w:pPr>
      <w:r>
        <w:t>At endline, 6.77% of treatment schools met the criteria for all 3 subjects compared to 4.41% of control schools. This represents a difference of .234 stan</w:t>
      </w:r>
      <w:r>
        <w:t>dard deviations compared to the control group, which is equivalent to 1.8 LAYS.</w:t>
      </w:r>
    </w:p>
    <w:p w14:paraId="5B97AAC0" w14:textId="77777777" w:rsidR="0020054C" w:rsidRDefault="00BE30FE">
      <w:pPr>
        <w:spacing w:before="240" w:after="240"/>
        <w:jc w:val="both"/>
      </w:pPr>
      <w:r>
        <w:t>At baseline, the percentage difference between treatment and control schools for English is -3.56% which is statistically insignificant from zero. At endline, the percentage di</w:t>
      </w:r>
      <w:r>
        <w:t>fference between treatment and control schools for English is 2.55% which is statistically insignificant from zero. Expressed in standard deviations, treatment schools are .156 standard deviations above control schools for English at endline.</w:t>
      </w:r>
    </w:p>
    <w:p w14:paraId="647E7B96" w14:textId="77777777" w:rsidR="0020054C" w:rsidRDefault="00BE30FE">
      <w:pPr>
        <w:spacing w:before="240" w:after="240"/>
        <w:jc w:val="both"/>
      </w:pPr>
      <w:r>
        <w:t xml:space="preserve">At baseline, </w:t>
      </w:r>
      <w:r>
        <w:t>the percentage difference between treatment and control schools for Maths is 27.09% which is statistically significant at the 5% level. At endline, the percentage difference between treatment and control schools for Maths is 4.77% which is statistically in</w:t>
      </w:r>
      <w:r>
        <w:t>significant from zero. Expressed in standard deviations, treatment schools are .18 standard deviations above control schools for Maths at endline.</w:t>
      </w:r>
    </w:p>
    <w:p w14:paraId="635822A6" w14:textId="77777777" w:rsidR="0020054C" w:rsidRDefault="00BE30FE">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w:t>
      </w:r>
      <w:r>
        <w:t>cally insignificant from zero. Expressed in standard deviations, treatment schools are .376 standard deviations above control schools for Urdu at endline.</w:t>
      </w:r>
    </w:p>
    <w:p w14:paraId="47362F7E" w14:textId="77777777" w:rsidR="0020054C" w:rsidRDefault="00BE30FE" w:rsidP="00BE30FE">
      <w:pPr>
        <w:spacing w:before="240" w:after="240"/>
        <w:jc w:val="both"/>
        <w:outlineLvl w:val="0"/>
      </w:pPr>
      <w:r>
        <w:rPr>
          <w:b/>
          <w:bCs/>
        </w:rPr>
        <w:t>3.3.3. MELQO</w:t>
      </w:r>
    </w:p>
    <w:p w14:paraId="04C8D1EA" w14:textId="77777777" w:rsidR="0020054C" w:rsidRDefault="00BE30FE">
      <w:pPr>
        <w:jc w:val="center"/>
      </w:pPr>
      <w:r>
        <w:rPr>
          <w:noProof/>
        </w:rPr>
        <w:lastRenderedPageBreak/>
        <w:drawing>
          <wp:inline distT="0" distB="0" distL="0" distR="0" wp14:anchorId="526A51C1" wp14:editId="53CF4695">
            <wp:extent cx="5715000" cy="2738005"/>
            <wp:effectExtent l="0" t="0" r="0" b="0"/>
            <wp:docPr id="100006" name="Picture 100006"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514" name=""/>
                    <pic:cNvPicPr>
                      <a:picLocks noChangeAspect="1"/>
                    </pic:cNvPicPr>
                  </pic:nvPicPr>
                  <pic:blipFill>
                    <a:blip r:embed="rId13"/>
                    <a:stretch>
                      <a:fillRect/>
                    </a:stretch>
                  </pic:blipFill>
                  <pic:spPr>
                    <a:xfrm>
                      <a:off x="0" y="0"/>
                      <a:ext cx="5715000" cy="2738005"/>
                    </a:xfrm>
                    <a:prstGeom prst="rect">
                      <a:avLst/>
                    </a:prstGeom>
                  </pic:spPr>
                </pic:pic>
              </a:graphicData>
            </a:graphic>
          </wp:inline>
        </w:drawing>
      </w:r>
    </w:p>
    <w:p w14:paraId="2729A905" w14:textId="77777777" w:rsidR="0020054C" w:rsidRDefault="00BE30FE">
      <w:pPr>
        <w:spacing w:before="15" w:after="300"/>
        <w:jc w:val="center"/>
      </w:pPr>
      <w:r>
        <w:t>Figure 3: Percentage Difference in Scores between Treatment and Control Schools at Bas</w:t>
      </w:r>
      <w:r>
        <w:t xml:space="preserve">eline and Endline using MELQO, comparing results by Taleemabad and CERP Analytics </w:t>
      </w:r>
    </w:p>
    <w:p w14:paraId="0445E256" w14:textId="77777777" w:rsidR="0020054C" w:rsidRDefault="00BE30FE">
      <w:pPr>
        <w:spacing w:before="240" w:after="240"/>
        <w:jc w:val="both"/>
      </w:pPr>
      <w:r>
        <w:t>At baseline, the percentage difference between treatment and control schools for pre-literacy is 5.81% which is statistically insignificant from zero. At endline, the percen</w:t>
      </w:r>
      <w:r>
        <w:t>tage difference between treatment and control schools for pre-literacy is -.55% which is statistically insignificant from zero. Expressed in standard deviations, treatment schools are .038 standard deviations below control schools for pre-literacy at endli</w:t>
      </w:r>
      <w:r>
        <w:t>ne.</w:t>
      </w:r>
    </w:p>
    <w:p w14:paraId="0808B598" w14:textId="77777777" w:rsidR="0020054C" w:rsidRDefault="00BE30FE">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w:t>
      </w:r>
      <w:r>
        <w:t xml:space="preserve"> which is statistically insignificant from zero. Expressed in standard deviations, treatment schools are .203 standard deviations above control schools for pre-numeracy at endline.</w:t>
      </w:r>
    </w:p>
    <w:p w14:paraId="512B2C1C" w14:textId="77777777" w:rsidR="0020054C" w:rsidRDefault="00BE30FE">
      <w:pPr>
        <w:spacing w:before="240" w:after="240"/>
        <w:jc w:val="both"/>
      </w:pPr>
      <w:r>
        <w:t>At baseline, the percentage difference between treatment and control school</w:t>
      </w:r>
      <w:r>
        <w:t>s for motor skills is 1.05% which is statistically insignificant from zero. At endline, the percentage difference between treatment and control schools for motor skills is 3.95% which is statistically insignificant from zero. Expressed in standard deviatio</w:t>
      </w:r>
      <w:r>
        <w:t>ns, treatment schools are .288 standard deviations above control schools for pre-numeracy at endline.</w:t>
      </w:r>
    </w:p>
    <w:p w14:paraId="0048083D" w14:textId="77777777" w:rsidR="0020054C" w:rsidRDefault="00BE30FE" w:rsidP="00BE30FE">
      <w:pPr>
        <w:spacing w:before="240" w:after="240"/>
        <w:jc w:val="both"/>
        <w:outlineLvl w:val="0"/>
      </w:pPr>
      <w:r>
        <w:rPr>
          <w:b/>
          <w:bCs/>
        </w:rPr>
        <w:t>3.4. Results using Truncated Sample</w:t>
      </w:r>
    </w:p>
    <w:p w14:paraId="6670CC5F" w14:textId="77777777" w:rsidR="0020054C" w:rsidRDefault="00BE30FE">
      <w:pPr>
        <w:spacing w:before="240" w:after="240"/>
        <w:jc w:val="both"/>
      </w:pPr>
      <w:r>
        <w:t>The following results pertain to the truncated sample of 42 consistent schools, with 21 schools</w:t>
      </w:r>
      <w:r>
        <w:t xml:space="preserve"> part of the treatment group and an equivalent number part of the control group.</w:t>
      </w:r>
    </w:p>
    <w:p w14:paraId="105D4BE8" w14:textId="77777777" w:rsidR="0020054C" w:rsidRDefault="00BE30FE" w:rsidP="00BE30FE">
      <w:pPr>
        <w:spacing w:before="240" w:after="240"/>
        <w:jc w:val="both"/>
        <w:outlineLvl w:val="0"/>
      </w:pPr>
      <w:r>
        <w:rPr>
          <w:b/>
          <w:bCs/>
        </w:rPr>
        <w:t>3.4.1. ASER Grades 1 - 3</w:t>
      </w:r>
    </w:p>
    <w:p w14:paraId="6635BAA7" w14:textId="77777777" w:rsidR="0020054C" w:rsidRDefault="00BE30FE">
      <w:pPr>
        <w:jc w:val="center"/>
      </w:pPr>
      <w:r>
        <w:rPr>
          <w:noProof/>
        </w:rPr>
        <w:lastRenderedPageBreak/>
        <w:drawing>
          <wp:inline distT="0" distB="0" distL="0" distR="0" wp14:anchorId="51D3AA6E" wp14:editId="403E11CE">
            <wp:extent cx="5715000" cy="3336581"/>
            <wp:effectExtent l="0" t="0" r="0" b="0"/>
            <wp:docPr id="100007" name="Picture 100007"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46344" name=""/>
                    <pic:cNvPicPr>
                      <a:picLocks noChangeAspect="1"/>
                    </pic:cNvPicPr>
                  </pic:nvPicPr>
                  <pic:blipFill>
                    <a:blip r:embed="rId14"/>
                    <a:stretch>
                      <a:fillRect/>
                    </a:stretch>
                  </pic:blipFill>
                  <pic:spPr>
                    <a:xfrm>
                      <a:off x="0" y="0"/>
                      <a:ext cx="5715000" cy="3336581"/>
                    </a:xfrm>
                    <a:prstGeom prst="rect">
                      <a:avLst/>
                    </a:prstGeom>
                  </pic:spPr>
                </pic:pic>
              </a:graphicData>
            </a:graphic>
          </wp:inline>
        </w:drawing>
      </w:r>
    </w:p>
    <w:p w14:paraId="36467B6D" w14:textId="77777777" w:rsidR="0020054C" w:rsidRDefault="00BE30FE">
      <w:pPr>
        <w:spacing w:before="15" w:after="300"/>
        <w:jc w:val="center"/>
      </w:pPr>
      <w:r>
        <w:t>Figure 1: Percentage Difference in Grade Threshold Clearing Between Treatment and Control Schools at Baseline and Endline using ASER Grades 1 - 3 in</w:t>
      </w:r>
      <w:r>
        <w:t xml:space="preserve">strument </w:t>
      </w:r>
    </w:p>
    <w:p w14:paraId="48F9C782" w14:textId="77777777" w:rsidR="0020054C" w:rsidRDefault="00BE30FE">
      <w:pPr>
        <w:spacing w:before="240" w:after="240"/>
        <w:jc w:val="both"/>
      </w:pPr>
      <w:r>
        <w:t>At endline, 3.02% of treatment schools met the criteria for all 3 subjects compared to 1.15% of control schools. This represents a difference of .582 standard deviations compared to the control group.</w:t>
      </w:r>
    </w:p>
    <w:p w14:paraId="3167A7EF" w14:textId="77777777" w:rsidR="0020054C" w:rsidRDefault="00BE30FE">
      <w:pPr>
        <w:spacing w:before="240" w:after="240"/>
        <w:jc w:val="both"/>
      </w:pPr>
      <w:r>
        <w:t>At baseline, the percentage difference betwee</w:t>
      </w:r>
      <w:r>
        <w:t xml:space="preserve">n treatment and control schools for English is 22% which is statistically significant at the 5% level. At endline, the percentage difference between treatment and control schools for English is 17.85% which is statistically significant at 5%. Expressed in </w:t>
      </w:r>
      <w:r>
        <w:t>standard deviations, treatment schools are 1.375 standard deviations above control schools for English at endline.</w:t>
      </w:r>
    </w:p>
    <w:p w14:paraId="70A25044" w14:textId="77777777" w:rsidR="0020054C" w:rsidRDefault="00BE30FE">
      <w:pPr>
        <w:spacing w:before="240" w:after="240"/>
        <w:jc w:val="both"/>
      </w:pPr>
      <w:r>
        <w:t>At baseline, the percentage difference between treatment and control schools for Maths is -.06% which is statistically insignificant from zer</w:t>
      </w:r>
      <w:r>
        <w:t>o. At endline, the percentage difference between treatment and control schools for Maths is 3.99% which is statistically insignificant from zero. Expressed in standard deviations, treatment schools are .277 standard deviations above control schools for Mat</w:t>
      </w:r>
      <w:r>
        <w:t>hs at endline.</w:t>
      </w:r>
    </w:p>
    <w:p w14:paraId="1DEE35BE" w14:textId="77777777" w:rsidR="0020054C" w:rsidRDefault="00BE30FE">
      <w:pPr>
        <w:spacing w:before="240" w:after="240"/>
        <w:jc w:val="both"/>
      </w:pPr>
      <w:r>
        <w:t>At baseline, the percentage difference between treatment and control schools for Urdu is 13.18% which is statistically significant at the 5% level. At endline, the percentage difference between treatment and control schools for Urdu is 11.57</w:t>
      </w:r>
      <w:r>
        <w:t>% which is statistically insignificant from zero. Expressed in standard deviations, treatment schools are .572 standard deviations above control schools for Urdu at endline.</w:t>
      </w:r>
    </w:p>
    <w:p w14:paraId="5690895F" w14:textId="77777777" w:rsidR="0020054C" w:rsidRDefault="00BE30FE" w:rsidP="00BE30FE">
      <w:pPr>
        <w:spacing w:before="240" w:after="240"/>
        <w:jc w:val="both"/>
        <w:outlineLvl w:val="0"/>
      </w:pPr>
      <w:r>
        <w:rPr>
          <w:b/>
          <w:bCs/>
        </w:rPr>
        <w:t>3.4.2. ASER Grades 4 - 5</w:t>
      </w:r>
    </w:p>
    <w:p w14:paraId="01F2E911" w14:textId="77777777" w:rsidR="0020054C" w:rsidRDefault="00BE30FE">
      <w:pPr>
        <w:jc w:val="center"/>
      </w:pPr>
      <w:r>
        <w:rPr>
          <w:noProof/>
        </w:rPr>
        <w:lastRenderedPageBreak/>
        <w:drawing>
          <wp:inline distT="0" distB="0" distL="0" distR="0" wp14:anchorId="283DEF7E" wp14:editId="6B197E93">
            <wp:extent cx="5715000" cy="3103113"/>
            <wp:effectExtent l="0" t="0" r="0" b="0"/>
            <wp:docPr id="100008" name="Picture 100008"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14597" name=""/>
                    <pic:cNvPicPr>
                      <a:picLocks noChangeAspect="1"/>
                    </pic:cNvPicPr>
                  </pic:nvPicPr>
                  <pic:blipFill>
                    <a:blip r:embed="rId15"/>
                    <a:stretch>
                      <a:fillRect/>
                    </a:stretch>
                  </pic:blipFill>
                  <pic:spPr>
                    <a:xfrm>
                      <a:off x="0" y="0"/>
                      <a:ext cx="5715000" cy="3103113"/>
                    </a:xfrm>
                    <a:prstGeom prst="rect">
                      <a:avLst/>
                    </a:prstGeom>
                  </pic:spPr>
                </pic:pic>
              </a:graphicData>
            </a:graphic>
          </wp:inline>
        </w:drawing>
      </w:r>
    </w:p>
    <w:p w14:paraId="5EE3E5B3" w14:textId="77777777" w:rsidR="0020054C" w:rsidRDefault="00BE30FE">
      <w:pPr>
        <w:spacing w:before="15" w:after="300"/>
        <w:jc w:val="center"/>
      </w:pPr>
      <w:r>
        <w:t>Figure 2: Percentage Difference in Grade Threshold Clea</w:t>
      </w:r>
      <w:r>
        <w:t xml:space="preserve">ring Between Treatment and Control Schools at Baseline and Endline using ASER Grades 4 - 5 instrument </w:t>
      </w:r>
    </w:p>
    <w:p w14:paraId="67EFEA88" w14:textId="77777777" w:rsidR="0020054C" w:rsidRDefault="00BE30FE">
      <w:pPr>
        <w:spacing w:before="240" w:after="240"/>
        <w:jc w:val="both"/>
      </w:pPr>
      <w:r>
        <w:t>At endline, 7.66% of treatment schools met the criteria for all 3 subjects compared to 1.67% of control schools. This represents a difference of 1.614 st</w:t>
      </w:r>
      <w:r>
        <w:t>andard deviations compared to the control group.</w:t>
      </w:r>
    </w:p>
    <w:p w14:paraId="7A054077" w14:textId="77777777" w:rsidR="0020054C" w:rsidRDefault="00BE30FE">
      <w:pPr>
        <w:spacing w:before="240" w:after="240"/>
        <w:jc w:val="both"/>
      </w:pPr>
      <w:r>
        <w:t xml:space="preserve">At baseline, the percentage difference between treatment and control schools for English is -4.18% which is statistically insignificant from zero. At endline, the percentage difference between treatment and </w:t>
      </w:r>
      <w:r>
        <w:t>control schools for English is 7.71% which is statistically insignificant from zero. Expressed in standard deviations, treatment schools are .905 standard deviations above control schools for English at endline.</w:t>
      </w:r>
    </w:p>
    <w:p w14:paraId="36870600" w14:textId="77777777" w:rsidR="0020054C" w:rsidRDefault="00BE30FE">
      <w:pPr>
        <w:spacing w:before="240" w:after="240"/>
        <w:jc w:val="both"/>
      </w:pPr>
      <w:r>
        <w:t>At baseline, the percentage difference betwe</w:t>
      </w:r>
      <w:r>
        <w:t>en treatment and control schools for Maths is 25.19% which is statistically significant at the 5% level. At endline, the percentage difference between treatment and control schools for Maths is 7.5% which is statistically insignificant from zero. Expressed</w:t>
      </w:r>
      <w:r>
        <w:t xml:space="preserve"> in standard deviations, treatment schools are .271 standard deviations above control schools for Maths at endline.</w:t>
      </w:r>
    </w:p>
    <w:p w14:paraId="74FDEFB6" w14:textId="77777777" w:rsidR="0020054C" w:rsidRDefault="00BE30FE">
      <w:pPr>
        <w:spacing w:before="240" w:after="240"/>
        <w:jc w:val="both"/>
      </w:pPr>
      <w:r>
        <w:t>At baseline, the percentage difference between treatment and control schools for Urdu is 6.55% which is statistically insignificant from zer</w:t>
      </w:r>
      <w:r>
        <w:t>o. At endline, the percentage difference between treatment and control schools for Urdu is 19.85% which is statistically insignificant from zero. Expressed in standard deviations, treatment schools are .636 standard deviations above control schools for Urd</w:t>
      </w:r>
      <w:r>
        <w:t>u at endline.</w:t>
      </w:r>
    </w:p>
    <w:p w14:paraId="4CE1FE6B" w14:textId="77777777" w:rsidR="0020054C" w:rsidRDefault="00BE30FE" w:rsidP="00BE30FE">
      <w:pPr>
        <w:spacing w:before="240" w:after="240"/>
        <w:jc w:val="both"/>
        <w:outlineLvl w:val="0"/>
      </w:pPr>
      <w:r>
        <w:rPr>
          <w:b/>
          <w:bCs/>
        </w:rPr>
        <w:t>3.4.3. MELQO</w:t>
      </w:r>
    </w:p>
    <w:p w14:paraId="14EA3EE4" w14:textId="77777777" w:rsidR="0020054C" w:rsidRDefault="00BE30FE">
      <w:pPr>
        <w:jc w:val="center"/>
      </w:pPr>
      <w:r>
        <w:rPr>
          <w:noProof/>
        </w:rPr>
        <w:lastRenderedPageBreak/>
        <w:drawing>
          <wp:inline distT="0" distB="0" distL="0" distR="0" wp14:anchorId="4C19CA62" wp14:editId="1475EA8B">
            <wp:extent cx="5715000" cy="3456452"/>
            <wp:effectExtent l="0" t="0" r="0" b="0"/>
            <wp:docPr id="100009" name="Picture 100009"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9525" name=""/>
                    <pic:cNvPicPr>
                      <a:picLocks noChangeAspect="1"/>
                    </pic:cNvPicPr>
                  </pic:nvPicPr>
                  <pic:blipFill>
                    <a:blip r:embed="rId16"/>
                    <a:stretch>
                      <a:fillRect/>
                    </a:stretch>
                  </pic:blipFill>
                  <pic:spPr>
                    <a:xfrm>
                      <a:off x="0" y="0"/>
                      <a:ext cx="5715000" cy="3456452"/>
                    </a:xfrm>
                    <a:prstGeom prst="rect">
                      <a:avLst/>
                    </a:prstGeom>
                  </pic:spPr>
                </pic:pic>
              </a:graphicData>
            </a:graphic>
          </wp:inline>
        </w:drawing>
      </w:r>
    </w:p>
    <w:p w14:paraId="797B7981" w14:textId="77777777" w:rsidR="0020054C" w:rsidRDefault="00BE30FE">
      <w:pPr>
        <w:spacing w:before="15" w:after="300"/>
        <w:jc w:val="center"/>
      </w:pPr>
      <w:r>
        <w:t xml:space="preserve">Figure 6: Percentage Difference in Scores between Treatment and Control Schools at Baseline and Endline using MELQO </w:t>
      </w:r>
    </w:p>
    <w:p w14:paraId="10F15169" w14:textId="77777777" w:rsidR="0020054C" w:rsidRDefault="00BE30FE">
      <w:pPr>
        <w:spacing w:before="240" w:after="240"/>
        <w:jc w:val="both"/>
      </w:pPr>
      <w:r>
        <w:t>At baseline, the percentage difference between treatment and control schools for pre-literacy is 7.96% which i</w:t>
      </w:r>
      <w:r>
        <w:t>s statistically insignificant from zero. At endline, the percentage difference between treatment and control schools for pre-literacy is 6.06% which is statistically insignificant from zero. Expressed in standard deviations, treatment schools are .383 stan</w:t>
      </w:r>
      <w:r>
        <w:t>dard deviations above control schools for pre-literacy at endline.</w:t>
      </w:r>
    </w:p>
    <w:p w14:paraId="14CCF340" w14:textId="77777777" w:rsidR="0020054C" w:rsidRDefault="00BE30FE">
      <w:pPr>
        <w:spacing w:before="240" w:after="240"/>
        <w:jc w:val="both"/>
      </w:pPr>
      <w:r>
        <w:t xml:space="preserve">At baseline, the percentage difference between treatment and control schools for pre-numeracy is 2.31% which is statistically insignificant from zero. At endline, the percentage difference </w:t>
      </w:r>
      <w:r>
        <w:t>between treatment and control schools for pre-numeracy is 2.62% which is statistically insignificant from zero. Expressed in standard deviations, treatment schools are .17 standard deviations above control schools for pre-numeracy at endline.</w:t>
      </w:r>
    </w:p>
    <w:p w14:paraId="159CAA61" w14:textId="77777777" w:rsidR="0020054C" w:rsidRDefault="00BE30FE">
      <w:pPr>
        <w:spacing w:before="240" w:after="240"/>
        <w:jc w:val="both"/>
      </w:pPr>
      <w:r>
        <w:t xml:space="preserve">At baseline, </w:t>
      </w:r>
      <w:r>
        <w:t>the percentage difference between treatment and control schools for motor skills is 5.5% which is statistically insignificant from zero. At endline, the percentage difference between treatment and control schools for motor skills is 3.53% which is statisti</w:t>
      </w:r>
      <w:r>
        <w:t>cally insignificant from zero. Expressed in standard deviations, treatment schools are .26 standard deviations above control schools for pre-numeracy at endline.</w:t>
      </w:r>
    </w:p>
    <w:p w14:paraId="364113B2" w14:textId="77777777" w:rsidR="0020054C" w:rsidRDefault="00BE30FE" w:rsidP="00BE30FE">
      <w:pPr>
        <w:spacing w:before="240" w:after="240"/>
        <w:jc w:val="both"/>
        <w:outlineLvl w:val="0"/>
      </w:pPr>
      <w:r>
        <w:rPr>
          <w:b/>
          <w:bCs/>
        </w:rPr>
        <w:t>4. Limitations of the design</w:t>
      </w:r>
    </w:p>
    <w:p w14:paraId="799D5FF0" w14:textId="77777777" w:rsidR="0020054C" w:rsidRDefault="00BE30FE">
      <w:pPr>
        <w:numPr>
          <w:ilvl w:val="0"/>
          <w:numId w:val="3"/>
        </w:numPr>
        <w:tabs>
          <w:tab w:val="left" w:pos="388"/>
        </w:tabs>
        <w:spacing w:before="240"/>
        <w:ind w:left="0" w:firstLine="0"/>
        <w:jc w:val="both"/>
      </w:pPr>
      <w:r>
        <w:t>Inability to Track Test Scores for the Same Student at Baseline a</w:t>
      </w:r>
      <w:r>
        <w:t xml:space="preserve">nd Endline: </w:t>
      </w:r>
    </w:p>
    <w:p w14:paraId="257676F2" w14:textId="77777777" w:rsidR="0020054C" w:rsidRDefault="00BE30FE">
      <w:pPr>
        <w:spacing w:before="240" w:after="240"/>
        <w:jc w:val="both"/>
      </w:pPr>
      <w:r>
        <w:t xml:space="preserve">One of the significant limitations of the evaluation design is the inability to consistently track test scores for the same student at both baseline and endline assessments. This constraint hinders our </w:t>
      </w:r>
      <w:r>
        <w:lastRenderedPageBreak/>
        <w:t>capacity to conduct comprehensive child-l</w:t>
      </w:r>
      <w:r>
        <w:t xml:space="preserve">evel analyses, which could provide valuable insights into individual progress over the course of the intervention. </w:t>
      </w:r>
    </w:p>
    <w:p w14:paraId="4CBDE606" w14:textId="77777777" w:rsidR="0020054C" w:rsidRDefault="00BE30FE">
      <w:pPr>
        <w:spacing w:before="240" w:after="240"/>
        <w:jc w:val="both"/>
      </w:pPr>
      <w:r>
        <w:t>Additionally, due to the unavailability of test scores for the same student at baseline and endline, we are compelled to aggregate test scor</w:t>
      </w:r>
      <w:r>
        <w:t>es at the school level for analysis. However, collapsing on the school level introduces a potential distortion in our findings as the average test scores at the school level may not accurately represent how individual children within the same school are ac</w:t>
      </w:r>
      <w:r>
        <w:t>tually performing. Variability in student performance is obscured, and the aggregated school-level analysis may provide a skewed representation of Taleemabad program's impact on educational outcomes.</w:t>
      </w:r>
    </w:p>
    <w:p w14:paraId="2C2E524B" w14:textId="77777777" w:rsidR="0020054C" w:rsidRDefault="00BE30FE">
      <w:pPr>
        <w:numPr>
          <w:ilvl w:val="0"/>
          <w:numId w:val="3"/>
        </w:numPr>
        <w:tabs>
          <w:tab w:val="left" w:pos="532"/>
        </w:tabs>
        <w:ind w:left="0" w:firstLine="0"/>
        <w:jc w:val="both"/>
      </w:pPr>
      <w:r>
        <w:t xml:space="preserve">Lack of Sufficient Data on External Factors: </w:t>
      </w:r>
    </w:p>
    <w:p w14:paraId="0817C01F" w14:textId="77777777" w:rsidR="0020054C" w:rsidRDefault="00BE30FE">
      <w:pPr>
        <w:spacing w:before="240" w:after="240"/>
        <w:jc w:val="both"/>
      </w:pPr>
      <w:r>
        <w:t>Our evalua</w:t>
      </w:r>
      <w:r>
        <w:t>tion design faces a challenge due to the insufficient availability of data on external factors. The absence of comprehensive information on variables, such as socio-economic status, family support, or prior educational experiences, poses a substantial obst</w:t>
      </w:r>
      <w:r>
        <w:t>acle to effectively isolating the treatment effect from other potential influences.</w:t>
      </w:r>
    </w:p>
    <w:p w14:paraId="12321392" w14:textId="77777777" w:rsidR="0020054C" w:rsidRDefault="00BE30FE">
      <w:pPr>
        <w:spacing w:before="240" w:after="240"/>
        <w:jc w:val="both"/>
      </w:pPr>
      <w:r>
        <w:t>For instance, without detailed data on socio-economic status, we may overlook how financial resources within households could independently impact a student's academic perf</w:t>
      </w:r>
      <w:r>
        <w:t>ormance. If a student's improved outcomes align with an increase in parental involvement, discerning the isolated impact of the program becomes intricate. Household characteristics, including parental education levels or the availability of educational res</w:t>
      </w:r>
      <w:r>
        <w:t>ources at home, could significantly influence a student's performance, but our current design lacks the granularity to account for these nuances.</w:t>
      </w:r>
    </w:p>
    <w:p w14:paraId="26258542" w14:textId="77777777" w:rsidR="0020054C" w:rsidRDefault="00BE30FE">
      <w:pPr>
        <w:spacing w:before="240" w:after="240"/>
        <w:jc w:val="both"/>
      </w:pPr>
      <w:r>
        <w:t>Consequently, the observed differences in means cannot be conclusively attributed to the treatment alone. This</w:t>
      </w:r>
      <w:r>
        <w:t xml:space="preserve"> limitation not only undermines the internal validity of our study but also restricts the extent to which causal inferences can be drawn. The complexity introduced by unaccounted household characteristics highlights the need for more comprehensive data col</w:t>
      </w:r>
      <w:r>
        <w:t>lection strategies to strengthen the robustness of our analysis and enhance the validity of our conclusions.</w:t>
      </w:r>
    </w:p>
    <w:p w14:paraId="0875F7D1" w14:textId="77777777" w:rsidR="0020054C" w:rsidRDefault="00BE30FE">
      <w:pPr>
        <w:numPr>
          <w:ilvl w:val="0"/>
          <w:numId w:val="3"/>
        </w:numPr>
        <w:tabs>
          <w:tab w:val="left" w:pos="676"/>
        </w:tabs>
        <w:ind w:left="0" w:firstLine="0"/>
        <w:jc w:val="both"/>
      </w:pPr>
      <w:r>
        <w:t xml:space="preserve">Inherent Difficulty in Establishing Causation: </w:t>
      </w:r>
    </w:p>
    <w:p w14:paraId="30B0C14D" w14:textId="77777777" w:rsidR="0020054C" w:rsidRDefault="00BE30FE">
      <w:pPr>
        <w:spacing w:before="240" w:after="240"/>
        <w:jc w:val="both"/>
      </w:pPr>
      <w:r>
        <w:t>The design's limitations extend to the broader issue of establishing causation. The lack of a contr</w:t>
      </w:r>
      <w:r>
        <w:t>olled environment and comprehensive data on confounding variables, such as teacher quality or school resources, introduces complexities in confidently attributing changes in outcomes solely to the implemented treatment. For instance, improved educational o</w:t>
      </w:r>
      <w:r>
        <w:t>utcomes may be linked not only to the Taleemabad program but also to unaccounted variations in teaching methods or additional resources allocated to specific schools.</w:t>
      </w:r>
    </w:p>
    <w:p w14:paraId="07F47F8B" w14:textId="77777777" w:rsidR="0020054C" w:rsidRDefault="00BE30FE">
      <w:pPr>
        <w:numPr>
          <w:ilvl w:val="0"/>
          <w:numId w:val="3"/>
        </w:numPr>
        <w:tabs>
          <w:tab w:val="left" w:pos="532"/>
        </w:tabs>
        <w:ind w:left="0" w:firstLine="0"/>
        <w:jc w:val="both"/>
      </w:pPr>
      <w:r>
        <w:t xml:space="preserve">Potential for Selection Bias in Selection of Control Schools: </w:t>
      </w:r>
    </w:p>
    <w:p w14:paraId="49CD9F6F" w14:textId="77777777" w:rsidR="0020054C" w:rsidRDefault="00BE30FE">
      <w:pPr>
        <w:spacing w:before="240" w:after="240"/>
        <w:jc w:val="both"/>
      </w:pPr>
      <w:r>
        <w:t>A notable limitation in ou</w:t>
      </w:r>
      <w:r>
        <w:t>r study arises from the process of selecting control schools based on proximity to treatment schools. This method, though practical, introduces the potential for selection bias. The proximity-based selection of control schools may inadvertently lead to dif</w:t>
      </w:r>
      <w:r>
        <w:t xml:space="preserve">ferences in contextual factors between treatment and control groups. Local variations in community characteristics and educational resources may exist impacting the baseline </w:t>
      </w:r>
      <w:r>
        <w:lastRenderedPageBreak/>
        <w:t>comparability of the two groups. Variations in characteristics between treatment a</w:t>
      </w:r>
      <w:r>
        <w:t xml:space="preserve">nd control groups may confound our ability to attribute observed changes solely to the Taleemabad program. </w:t>
      </w:r>
    </w:p>
    <w:p w14:paraId="706A380B" w14:textId="77777777" w:rsidR="0020054C" w:rsidRDefault="00BE30FE" w:rsidP="00BE30FE">
      <w:pPr>
        <w:spacing w:before="240" w:after="240"/>
        <w:jc w:val="both"/>
        <w:outlineLvl w:val="0"/>
      </w:pPr>
      <w:r>
        <w:rPr>
          <w:b/>
          <w:bCs/>
        </w:rPr>
        <w:t>5. Conclusion</w:t>
      </w:r>
    </w:p>
    <w:sectPr w:rsidR="0020054C">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Hijab Tahir" w:date="2023-12-15T14:40:00Z" w:initials="HT">
    <w:p w14:paraId="051F45A8" w14:textId="77777777" w:rsidR="00C70288" w:rsidRDefault="00C70288" w:rsidP="00C70288">
      <w:pPr>
        <w:pStyle w:val="CommentText"/>
      </w:pPr>
      <w:r>
        <w:rPr>
          <w:rStyle w:val="CommentReference"/>
        </w:rPr>
        <w:annotationRef/>
      </w:r>
      <w:r>
        <w:t>Add percentage in the bracket next to headings</w:t>
      </w:r>
    </w:p>
  </w:comment>
  <w:comment w:id="73" w:author="Hijab Tahir" w:date="2023-12-15T15:06:00Z" w:initials="HT">
    <w:p w14:paraId="40CECFB5" w14:textId="77777777" w:rsidR="00EE0CB2" w:rsidRDefault="00EE0CB2" w:rsidP="00EE0CB2">
      <w:pPr>
        <w:pStyle w:val="CommentText"/>
      </w:pPr>
      <w:r>
        <w:rPr>
          <w:rStyle w:val="CommentReference"/>
        </w:rPr>
        <w:annotationRef/>
      </w:r>
      <w:r>
        <w:t>Separate out the students demographics table ?</w:t>
      </w:r>
    </w:p>
  </w:comment>
  <w:comment w:id="74" w:author="Hijab Tahir" w:date="2023-12-15T15:16:00Z" w:initials="HT">
    <w:p w14:paraId="3F7AA8C9" w14:textId="77777777" w:rsidR="002C1E64" w:rsidRDefault="002C1E64" w:rsidP="002C1E64">
      <w:pPr>
        <w:pStyle w:val="CommentText"/>
      </w:pPr>
      <w:r>
        <w:rPr>
          <w:rStyle w:val="CommentReference"/>
        </w:rPr>
        <w:annotationRef/>
      </w:r>
      <w:r>
        <w:t>Add the comparison by Taleemabad and CERP at the start instead of repeating it for each figure</w:t>
      </w:r>
      <w:r>
        <w:br/>
      </w:r>
      <w:r>
        <w:br/>
        <w:t>and convert the word percentages to %</w:t>
      </w:r>
    </w:p>
  </w:comment>
  <w:comment w:id="75" w:author="Hijab Tahir" w:date="2023-12-15T15:17:00Z" w:initials="HT">
    <w:p w14:paraId="3B204A81" w14:textId="77777777" w:rsidR="002C1E64" w:rsidRDefault="002C1E64" w:rsidP="002C1E64">
      <w:pPr>
        <w:pStyle w:val="CommentText"/>
      </w:pPr>
      <w:r>
        <w:rPr>
          <w:rStyle w:val="CommentReference"/>
        </w:rPr>
        <w:annotationRef/>
      </w:r>
      <w:r>
        <w:t>The % axis is different for almost all 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1F45A8" w15:done="0"/>
  <w15:commentEx w15:paraId="40CECFB5" w15:done="0"/>
  <w15:commentEx w15:paraId="3F7AA8C9" w15:done="0"/>
  <w15:commentEx w15:paraId="3B204A81" w15:paraIdParent="3F7AA8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6F66BD" w16cex:dateUtc="2023-12-15T09:40:00Z"/>
  <w16cex:commentExtensible w16cex:durableId="2CDB0FF6" w16cex:dateUtc="2023-12-15T10:06:00Z"/>
  <w16cex:commentExtensible w16cex:durableId="56FFC942" w16cex:dateUtc="2023-12-15T10:16:00Z"/>
  <w16cex:commentExtensible w16cex:durableId="65A1EF14" w16cex:dateUtc="2023-12-15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1F45A8" w16cid:durableId="776F66BD"/>
  <w16cid:commentId w16cid:paraId="40CECFB5" w16cid:durableId="2CDB0FF6"/>
  <w16cid:commentId w16cid:paraId="3F7AA8C9" w16cid:durableId="56FFC942"/>
  <w16cid:commentId w16cid:paraId="3B204A81" w16cid:durableId="65A1EF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upperRoman"/>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jab Tahir">
    <w15:presenceInfo w15:providerId="AD" w15:userId="S::hijab.tahir@cerp.org.pk::ac992ac1-05c2-409d-bf16-5db2e8832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trackRevisions/>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0MDO3NLQwNLIwMjFV0lEKTi0uzszPAykwrAUAoWIgXiwAAAA="/>
  </w:docVars>
  <w:rsids>
    <w:rsidRoot w:val="0020054C"/>
    <w:rsid w:val="00047DF4"/>
    <w:rsid w:val="0020054C"/>
    <w:rsid w:val="00257CEF"/>
    <w:rsid w:val="002C1E64"/>
    <w:rsid w:val="00404368"/>
    <w:rsid w:val="00BE30FE"/>
    <w:rsid w:val="00C70288"/>
    <w:rsid w:val="00EE0CB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5A61"/>
  <w15:docId w15:val="{C81BA1EF-9654-4F8D-9866-9605EB97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item"/>
    <w:basedOn w:val="Normal"/>
  </w:style>
  <w:style w:type="character" w:styleId="CommentReference">
    <w:name w:val="annotation reference"/>
    <w:basedOn w:val="DefaultParagraphFont"/>
    <w:uiPriority w:val="99"/>
    <w:semiHidden/>
    <w:unhideWhenUsed/>
    <w:rsid w:val="00C70288"/>
    <w:rPr>
      <w:sz w:val="16"/>
      <w:szCs w:val="16"/>
    </w:rPr>
  </w:style>
  <w:style w:type="paragraph" w:styleId="CommentText">
    <w:name w:val="annotation text"/>
    <w:basedOn w:val="Normal"/>
    <w:link w:val="CommentTextChar"/>
    <w:uiPriority w:val="99"/>
    <w:unhideWhenUsed/>
    <w:rsid w:val="00C70288"/>
    <w:rPr>
      <w:sz w:val="20"/>
      <w:szCs w:val="20"/>
    </w:rPr>
  </w:style>
  <w:style w:type="character" w:customStyle="1" w:styleId="CommentTextChar">
    <w:name w:val="Comment Text Char"/>
    <w:basedOn w:val="DefaultParagraphFont"/>
    <w:link w:val="CommentText"/>
    <w:uiPriority w:val="99"/>
    <w:rsid w:val="00C70288"/>
  </w:style>
  <w:style w:type="paragraph" w:styleId="CommentSubject">
    <w:name w:val="annotation subject"/>
    <w:basedOn w:val="CommentText"/>
    <w:next w:val="CommentText"/>
    <w:link w:val="CommentSubjectChar"/>
    <w:uiPriority w:val="99"/>
    <w:semiHidden/>
    <w:unhideWhenUsed/>
    <w:rsid w:val="00C70288"/>
    <w:rPr>
      <w:b/>
      <w:bCs/>
    </w:rPr>
  </w:style>
  <w:style w:type="character" w:customStyle="1" w:styleId="CommentSubjectChar">
    <w:name w:val="Comment Subject Char"/>
    <w:basedOn w:val="CommentTextChar"/>
    <w:link w:val="CommentSubject"/>
    <w:uiPriority w:val="99"/>
    <w:semiHidden/>
    <w:rsid w:val="00C70288"/>
    <w:rPr>
      <w:b/>
      <w:bCs/>
    </w:rPr>
  </w:style>
  <w:style w:type="paragraph" w:styleId="Revision">
    <w:name w:val="Revision"/>
    <w:hidden/>
    <w:uiPriority w:val="99"/>
    <w:semiHidden/>
    <w:rsid w:val="00C70288"/>
    <w:rPr>
      <w:sz w:val="24"/>
      <w:szCs w:val="24"/>
    </w:rPr>
  </w:style>
  <w:style w:type="paragraph" w:styleId="BalloonText">
    <w:name w:val="Balloon Text"/>
    <w:basedOn w:val="Normal"/>
    <w:link w:val="BalloonTextChar"/>
    <w:uiPriority w:val="99"/>
    <w:semiHidden/>
    <w:unhideWhenUsed/>
    <w:rsid w:val="00BE30FE"/>
    <w:rPr>
      <w:sz w:val="26"/>
      <w:szCs w:val="26"/>
    </w:rPr>
  </w:style>
  <w:style w:type="character" w:customStyle="1" w:styleId="BalloonTextChar">
    <w:name w:val="Balloon Text Char"/>
    <w:basedOn w:val="DefaultParagraphFont"/>
    <w:link w:val="BalloonText"/>
    <w:uiPriority w:val="99"/>
    <w:semiHidden/>
    <w:rsid w:val="00BE30FE"/>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Aameshk Khan</cp:lastModifiedBy>
  <cp:revision>3</cp:revision>
  <dcterms:created xsi:type="dcterms:W3CDTF">2023-12-15T11:17:00Z</dcterms:created>
  <dcterms:modified xsi:type="dcterms:W3CDTF">2023-12-15T11:34:00Z</dcterms:modified>
</cp:coreProperties>
</file>