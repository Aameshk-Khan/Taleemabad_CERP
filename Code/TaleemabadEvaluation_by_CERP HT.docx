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AE03" w14:textId="77777777" w:rsidR="00C144C2" w:rsidRDefault="00000000">
      <w:pPr>
        <w:jc w:val="center"/>
      </w:pPr>
      <w:r>
        <w:rPr>
          <w:b/>
          <w:bCs/>
          <w:color w:val="000000"/>
          <w:sz w:val="38"/>
          <w:szCs w:val="38"/>
        </w:rPr>
        <w:t>Taleemabad Evaluation by CERP Analytics</w:t>
      </w:r>
    </w:p>
    <w:p w14:paraId="20396D6D" w14:textId="77777777" w:rsidR="00C144C2" w:rsidRDefault="00000000">
      <w:pPr>
        <w:spacing w:before="240" w:after="240"/>
        <w:jc w:val="both"/>
      </w:pPr>
      <w:r>
        <w:rPr>
          <w:color w:val="000000"/>
          <w:sz w:val="30"/>
          <w:szCs w:val="30"/>
        </w:rPr>
        <w:t>Table of contents</w:t>
      </w:r>
    </w:p>
    <w:p w14:paraId="5627BB40" w14:textId="77777777" w:rsidR="00C144C2" w:rsidRDefault="00000000">
      <w:pPr>
        <w:jc w:val="both"/>
      </w:pPr>
      <w:r>
        <w:rPr>
          <w:color w:val="000000"/>
        </w:rPr>
        <w:t>1. Introduction</w:t>
      </w:r>
      <w:r>
        <w:rPr>
          <w:color w:val="000000"/>
        </w:rPr>
        <w:br/>
        <w:t>2. Taleemabad’s Evaluation</w:t>
      </w:r>
      <w:r>
        <w:rPr>
          <w:color w:val="000000"/>
        </w:rPr>
        <w:br/>
        <w:t>2.1. Instrument and Data Collection</w:t>
      </w:r>
      <w:r>
        <w:rPr>
          <w:color w:val="000000"/>
        </w:rPr>
        <w:br/>
        <w:t>2.2. Sampling and Measurement</w:t>
      </w:r>
      <w:r>
        <w:rPr>
          <w:color w:val="000000"/>
        </w:rPr>
        <w:br/>
        <w:t>2.3. Summary of Results</w:t>
      </w:r>
      <w:r>
        <w:rPr>
          <w:color w:val="000000"/>
        </w:rPr>
        <w:br/>
        <w:t>2.3.1. ASER Grades 1 - 3</w:t>
      </w:r>
      <w:r>
        <w:rPr>
          <w:color w:val="000000"/>
        </w:rPr>
        <w:br/>
        <w:t>2.3.2. ASER Grades 4 - 5</w:t>
      </w:r>
      <w:r>
        <w:rPr>
          <w:color w:val="000000"/>
        </w:rPr>
        <w:br/>
        <w:t>2.3.3. MELQO</w:t>
      </w:r>
      <w:r>
        <w:rPr>
          <w:color w:val="000000"/>
        </w:rPr>
        <w:br/>
        <w:t>3. Analytics by CERP</w:t>
      </w:r>
      <w:r>
        <w:rPr>
          <w:color w:val="000000"/>
        </w:rPr>
        <w:br/>
        <w:t>3.1. School level Master Dataset and Variables</w:t>
      </w:r>
      <w:r>
        <w:rPr>
          <w:color w:val="000000"/>
        </w:rPr>
        <w:br/>
        <w:t>3.2. Balance Test</w:t>
      </w:r>
      <w:r>
        <w:rPr>
          <w:color w:val="000000"/>
        </w:rPr>
        <w:br/>
        <w:t>3.3. Results</w:t>
      </w:r>
      <w:r>
        <w:rPr>
          <w:color w:val="000000"/>
        </w:rPr>
        <w:br/>
        <w:t>3.3.1. ASER Grades 1 - 3</w:t>
      </w:r>
      <w:r>
        <w:rPr>
          <w:color w:val="000000"/>
        </w:rPr>
        <w:br/>
        <w:t>3.3.2. ASER Grades 4 - 5</w:t>
      </w:r>
      <w:r>
        <w:rPr>
          <w:color w:val="000000"/>
        </w:rPr>
        <w:br/>
        <w:t>3.3.3. MELQO</w:t>
      </w:r>
      <w:r>
        <w:rPr>
          <w:color w:val="000000"/>
        </w:rPr>
        <w:br/>
        <w:t xml:space="preserve">4. Conclusion </w:t>
      </w:r>
    </w:p>
    <w:p w14:paraId="4D47591F" w14:textId="77777777" w:rsidR="00C144C2" w:rsidRDefault="00C144C2">
      <w:pPr>
        <w:jc w:val="both"/>
        <w:sectPr w:rsidR="00C144C2">
          <w:pgSz w:w="12240" w:h="15840"/>
          <w:pgMar w:top="1440" w:right="1440" w:bottom="1440" w:left="1440" w:header="708" w:footer="708" w:gutter="0"/>
          <w:cols w:space="708"/>
        </w:sectPr>
      </w:pPr>
    </w:p>
    <w:p w14:paraId="4532D00E" w14:textId="77777777" w:rsidR="00C144C2" w:rsidRDefault="00000000">
      <w:pPr>
        <w:spacing w:before="240" w:after="240"/>
        <w:jc w:val="both"/>
      </w:pPr>
      <w:r>
        <w:rPr>
          <w:b/>
          <w:bCs/>
        </w:rPr>
        <w:lastRenderedPageBreak/>
        <w:t>1. Introduction</w:t>
      </w:r>
    </w:p>
    <w:p w14:paraId="4964821A" w14:textId="77777777" w:rsidR="00C144C2" w:rsidRDefault="00000000">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14:paraId="2FDFF132" w14:textId="77777777" w:rsidR="00C144C2" w:rsidRDefault="00000000">
      <w:pPr>
        <w:spacing w:before="240" w:after="240"/>
        <w:jc w:val="both"/>
      </w:pPr>
      <w:r>
        <w:rPr>
          <w:b/>
          <w:bCs/>
        </w:rPr>
        <w:t>2. Taleemabad’s Evaluation</w:t>
      </w:r>
    </w:p>
    <w:p w14:paraId="3D34C529" w14:textId="77777777" w:rsidR="00C144C2" w:rsidRDefault="00000000">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14:paraId="2C7C8000" w14:textId="77777777" w:rsidR="00C144C2" w:rsidRDefault="00000000">
      <w:pPr>
        <w:spacing w:before="240" w:after="240"/>
        <w:jc w:val="both"/>
      </w:pPr>
      <w:r>
        <w:rPr>
          <w:b/>
          <w:bCs/>
        </w:rPr>
        <w:t>2.1. Instrument and Data Collection</w:t>
      </w:r>
    </w:p>
    <w:p w14:paraId="3F474C21" w14:textId="77777777" w:rsidR="00C144C2" w:rsidRDefault="00000000">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14:paraId="2D405672" w14:textId="77777777" w:rsidR="00C144C2" w:rsidRDefault="00000000">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14:paraId="18411FB2" w14:textId="77777777" w:rsidR="00C144C2" w:rsidRDefault="00000000">
      <w:pPr>
        <w:spacing w:before="240" w:after="240"/>
        <w:jc w:val="both"/>
      </w:pPr>
      <w:r>
        <w:rPr>
          <w:b/>
          <w:bCs/>
        </w:rPr>
        <w:t>2.2. Sampling and Measurement</w:t>
      </w:r>
    </w:p>
    <w:p w14:paraId="15699FB2" w14:textId="77777777" w:rsidR="00C144C2" w:rsidRDefault="00000000">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14:paraId="102033B4" w14:textId="77777777" w:rsidR="00C144C2" w:rsidRDefault="00000000">
      <w:pPr>
        <w:spacing w:before="240" w:after="240"/>
        <w:jc w:val="both"/>
      </w:pPr>
      <w:r>
        <w:lastRenderedPageBreak/>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14:paraId="3E6C312B" w14:textId="77777777" w:rsidR="00C144C2" w:rsidRDefault="00000000">
      <w:pPr>
        <w:jc w:val="center"/>
      </w:pPr>
      <w:r>
        <w:rPr>
          <w:noProof/>
        </w:rPr>
        <w:drawing>
          <wp:inline distT="0" distB="0" distL="0" distR="0" wp14:anchorId="0170C75F" wp14:editId="5E9D30F2">
            <wp:extent cx="5715000" cy="1331650"/>
            <wp:effectExtent l="0" t="0" r="0" b="0"/>
            <wp:docPr id="100001" name="Picture 100001"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35567" name=""/>
                    <pic:cNvPicPr>
                      <a:picLocks noChangeAspect="1"/>
                    </pic:cNvPicPr>
                  </pic:nvPicPr>
                  <pic:blipFill>
                    <a:blip r:embed="rId5"/>
                    <a:stretch>
                      <a:fillRect/>
                    </a:stretch>
                  </pic:blipFill>
                  <pic:spPr>
                    <a:xfrm>
                      <a:off x="0" y="0"/>
                      <a:ext cx="5715000" cy="1331650"/>
                    </a:xfrm>
                    <a:prstGeom prst="rect">
                      <a:avLst/>
                    </a:prstGeom>
                  </pic:spPr>
                </pic:pic>
              </a:graphicData>
            </a:graphic>
          </wp:inline>
        </w:drawing>
      </w:r>
      <w:r>
        <w:t xml:space="preserve"> </w:t>
      </w:r>
    </w:p>
    <w:p w14:paraId="57A721FA" w14:textId="77777777" w:rsidR="00C144C2" w:rsidRDefault="00000000">
      <w:pPr>
        <w:spacing w:before="240" w:after="240"/>
        <w:jc w:val="both"/>
      </w:pPr>
      <w:r>
        <w:rPr>
          <w:b/>
          <w:bCs/>
        </w:rPr>
        <w:t>2.3. Summary of Results</w:t>
      </w:r>
    </w:p>
    <w:p w14:paraId="41CF481D" w14:textId="77777777" w:rsidR="00C144C2" w:rsidRDefault="00000000">
      <w:pPr>
        <w:spacing w:before="240" w:after="240"/>
        <w:jc w:val="both"/>
      </w:pPr>
      <w:r>
        <w:rPr>
          <w:b/>
          <w:bCs/>
        </w:rPr>
        <w:t>2.3.1. ASER Grades 1-3:</w:t>
      </w:r>
    </w:p>
    <w:p w14:paraId="480E67A3" w14:textId="77777777" w:rsidR="00C144C2" w:rsidRDefault="00000000">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14:paraId="6BAAAFA7" w14:textId="77777777" w:rsidR="00C144C2" w:rsidRDefault="00000000">
      <w:pPr>
        <w:spacing w:before="240" w:after="240"/>
        <w:jc w:val="both"/>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14:paraId="0E2198E6" w14:textId="77777777" w:rsidR="00C144C2" w:rsidRDefault="00000000">
      <w:pPr>
        <w:spacing w:before="240" w:after="240"/>
        <w:jc w:val="both"/>
      </w:pPr>
      <w:r>
        <w:rPr>
          <w:b/>
          <w:bCs/>
        </w:rPr>
        <w:t>2.3.2. ASER Grades 4-5:</w:t>
      </w:r>
    </w:p>
    <w:p w14:paraId="39F37384" w14:textId="77777777" w:rsidR="00C144C2" w:rsidRDefault="00000000">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14:paraId="4BA35F20" w14:textId="77777777" w:rsidR="00C144C2" w:rsidRDefault="00000000">
      <w:pPr>
        <w:spacing w:before="240" w:after="240"/>
        <w:jc w:val="both"/>
      </w:pPr>
      <w:r>
        <w:t xml:space="preserve">For reference, between 2019 and 2021, there was a decline in learning outcomes nationally equivalent to 0.07 standard deviations averaged across subjects for grades 4-5 (~0.035 sd/year). </w:t>
      </w:r>
      <w:r>
        <w:lastRenderedPageBreak/>
        <w:t>Pre-pandemic (2015 vs 2018) this stood as a gain of 0.18 (~0.06 sd/year) although we were starting at a much lower baseline in terms of learning levels.</w:t>
      </w:r>
    </w:p>
    <w:p w14:paraId="5585361A" w14:textId="77777777" w:rsidR="00C144C2" w:rsidRDefault="00000000">
      <w:pPr>
        <w:spacing w:before="240" w:after="240"/>
        <w:jc w:val="both"/>
      </w:pPr>
      <w:r>
        <w:rPr>
          <w:b/>
          <w:bCs/>
        </w:rPr>
        <w:t>2.3.3. MELQO:</w:t>
      </w:r>
    </w:p>
    <w:p w14:paraId="7279575D" w14:textId="77777777" w:rsidR="00C144C2" w:rsidRDefault="00000000">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14:paraId="34197569" w14:textId="77777777" w:rsidR="00C144C2" w:rsidRDefault="00000000">
      <w:pPr>
        <w:spacing w:before="240" w:after="240"/>
        <w:jc w:val="both"/>
      </w:pPr>
      <w:r>
        <w:rPr>
          <w:b/>
          <w:bCs/>
        </w:rPr>
        <w:t xml:space="preserve">3. </w:t>
      </w:r>
      <w:r w:rsidRPr="001B4FAD">
        <w:rPr>
          <w:b/>
          <w:bCs/>
          <w:highlight w:val="yellow"/>
        </w:rPr>
        <w:t>Analytics by CERP</w:t>
      </w:r>
      <w:r>
        <w:rPr>
          <w:b/>
          <w:bCs/>
        </w:rPr>
        <w:t>:</w:t>
      </w:r>
    </w:p>
    <w:p w14:paraId="4FBA02E7" w14:textId="7A228804" w:rsidR="00C144C2" w:rsidRDefault="00000000">
      <w:pPr>
        <w:spacing w:before="240" w:after="240"/>
        <w:jc w:val="both"/>
      </w:pPr>
      <w:r>
        <w:rPr>
          <w:b/>
          <w:bCs/>
        </w:rPr>
        <w:t xml:space="preserve">3.1. </w:t>
      </w:r>
      <w:del w:id="0" w:author="Hijab Tahir" w:date="2023-12-12T18:01:00Z">
        <w:r w:rsidDel="00473CCC">
          <w:rPr>
            <w:b/>
            <w:bCs/>
          </w:rPr>
          <w:delText>School level Master Dataset and Variables</w:delText>
        </w:r>
      </w:del>
      <w:ins w:id="1" w:author="Hijab Tahir" w:date="2023-12-12T18:01:00Z">
        <w:r w:rsidR="00473CCC">
          <w:rPr>
            <w:b/>
            <w:bCs/>
          </w:rPr>
          <w:t xml:space="preserve">Data Management </w:t>
        </w:r>
      </w:ins>
    </w:p>
    <w:p w14:paraId="2A00CFFE" w14:textId="7BB9C4C6" w:rsidR="00827342" w:rsidRPr="00827342" w:rsidRDefault="003A566E" w:rsidP="00827342">
      <w:pPr>
        <w:pStyle w:val="NormalWeb"/>
        <w:shd w:val="clear" w:color="auto" w:fill="FFFFFF"/>
        <w:spacing w:before="360" w:beforeAutospacing="0" w:after="360" w:afterAutospacing="0"/>
        <w:rPr>
          <w:ins w:id="2" w:author="Hijab Tahir" w:date="2023-12-11T15:18:00Z"/>
          <w:rFonts w:ascii="Arial" w:hAnsi="Arial" w:cs="Arial"/>
          <w:color w:val="1F1F1F"/>
          <w:rPrChange w:id="3" w:author="Hijab Tahir" w:date="2023-12-11T15:19:00Z">
            <w:rPr>
              <w:ins w:id="4" w:author="Hijab Tahir" w:date="2023-12-11T15:18:00Z"/>
            </w:rPr>
          </w:rPrChange>
        </w:rPr>
        <w:pPrChange w:id="5" w:author="Hijab Tahir" w:date="2023-12-11T15:19:00Z">
          <w:pPr>
            <w:spacing w:before="240" w:after="240"/>
            <w:jc w:val="both"/>
          </w:pPr>
        </w:pPrChange>
      </w:pPr>
      <w:ins w:id="6" w:author="Hijab Tahir" w:date="2023-12-12T17:20:00Z">
        <w:r>
          <w:rPr>
            <w:lang w:val="en-US"/>
          </w:rPr>
          <w:t xml:space="preserve">Taleemabad provided </w:t>
        </w:r>
      </w:ins>
      <w:del w:id="7" w:author="Hijab Tahir" w:date="2023-12-12T17:20:00Z">
        <w:r w:rsidR="00000000" w:rsidDel="003A566E">
          <w:delText xml:space="preserve">The cleaning process for the </w:delText>
        </w:r>
      </w:del>
      <w:r w:rsidR="00000000">
        <w:t xml:space="preserve">six </w:t>
      </w:r>
      <w:del w:id="8" w:author="Hijab Tahir" w:date="2023-12-12T17:46:00Z">
        <w:r w:rsidR="00000000" w:rsidDel="0027093C">
          <w:delText>child</w:delText>
        </w:r>
      </w:del>
      <w:ins w:id="9" w:author="Hijab Tahir" w:date="2023-12-12T17:46:00Z">
        <w:r w:rsidR="0027093C">
          <w:rPr>
            <w:lang w:val="en-US"/>
          </w:rPr>
          <w:t>student</w:t>
        </w:r>
      </w:ins>
      <w:r w:rsidR="00000000">
        <w:t xml:space="preserve">-level raw datasets </w:t>
      </w:r>
      <w:ins w:id="10" w:author="Hijab Tahir" w:date="2023-12-12T17:46:00Z">
        <w:r w:rsidR="0027093C">
          <w:rPr>
            <w:lang w:val="en-US"/>
          </w:rPr>
          <w:t>which included</w:t>
        </w:r>
        <w:r w:rsidR="0027093C">
          <w:t xml:space="preserve"> </w:t>
        </w:r>
      </w:ins>
      <w:ins w:id="11" w:author="Hijab Tahir" w:date="2023-12-12T17:53:00Z">
        <w:r w:rsidR="0027093C">
          <w:rPr>
            <w:lang w:val="en-US"/>
          </w:rPr>
          <w:t xml:space="preserve">data </w:t>
        </w:r>
      </w:ins>
      <w:ins w:id="12" w:author="Hijab Tahir" w:date="2023-12-12T17:54:00Z">
        <w:r w:rsidR="0027093C">
          <w:rPr>
            <w:lang w:val="en-US"/>
          </w:rPr>
          <w:t xml:space="preserve">collected at </w:t>
        </w:r>
      </w:ins>
      <w:ins w:id="13" w:author="Hijab Tahir" w:date="2023-12-12T17:46:00Z">
        <w:r w:rsidR="0027093C">
          <w:t xml:space="preserve">baseline and endline for ASER grades 1 - 3, ASER grades 4 - 5, and MELQO. </w:t>
        </w:r>
      </w:ins>
      <w:del w:id="14" w:author="Hijab Tahir" w:date="2023-12-12T17:46:00Z">
        <w:r w:rsidR="00000000" w:rsidDel="0027093C">
          <w:delText>provided by Taleemabad</w:delText>
        </w:r>
      </w:del>
      <w:ins w:id="15" w:author="Hijab Tahir" w:date="2023-12-12T17:46:00Z">
        <w:r w:rsidR="0027093C">
          <w:rPr>
            <w:lang w:val="en-US"/>
          </w:rPr>
          <w:t>The data cle</w:t>
        </w:r>
      </w:ins>
      <w:ins w:id="16" w:author="Hijab Tahir" w:date="2023-12-12T17:47:00Z">
        <w:r w:rsidR="0027093C">
          <w:rPr>
            <w:lang w:val="en-US"/>
          </w:rPr>
          <w:t>aning process of these datasets</w:t>
        </w:r>
      </w:ins>
      <w:r w:rsidR="00000000">
        <w:t xml:space="preserve"> involved a series of systematic steps to enhance data quality and analytical reliability.</w:t>
      </w:r>
      <w:del w:id="17" w:author="Hijab Tahir" w:date="2023-12-12T17:54:00Z">
        <w:r w:rsidR="00000000" w:rsidDel="0027093C">
          <w:delText xml:space="preserve"> </w:delText>
        </w:r>
      </w:del>
    </w:p>
    <w:p w14:paraId="1800EA5A" w14:textId="5F0460EF" w:rsidR="00EF45FC" w:rsidRDefault="00000000" w:rsidP="00D15D99">
      <w:pPr>
        <w:pStyle w:val="ListParagraph"/>
        <w:numPr>
          <w:ilvl w:val="0"/>
          <w:numId w:val="1"/>
        </w:numPr>
        <w:spacing w:before="240" w:after="240"/>
        <w:jc w:val="both"/>
        <w:rPr>
          <w:ins w:id="18" w:author="Hijab Tahir" w:date="2023-12-12T17:55:00Z"/>
        </w:rPr>
      </w:pPr>
      <w:r>
        <w:t xml:space="preserve">The first crucial step involved a thorough revision of variable names </w:t>
      </w:r>
      <w:del w:id="19" w:author="Hijab Tahir" w:date="2023-12-12T17:47:00Z">
        <w:r w:rsidDel="0027093C">
          <w:delText>to ensure</w:delText>
        </w:r>
      </w:del>
      <w:ins w:id="20" w:author="Hijab Tahir" w:date="2023-12-12T17:47:00Z">
        <w:r w:rsidR="0027093C">
          <w:t>for bringing</w:t>
        </w:r>
      </w:ins>
      <w:r>
        <w:t xml:space="preserve"> clarity and </w:t>
      </w:r>
      <w:del w:id="21" w:author="Hijab Tahir" w:date="2023-12-12T17:47:00Z">
        <w:r w:rsidDel="0027093C">
          <w:delText xml:space="preserve">maintain </w:delText>
        </w:r>
      </w:del>
      <w:r>
        <w:t>consistency across all six datasets</w:t>
      </w:r>
      <w:ins w:id="22" w:author="Hijab Tahir" w:date="2023-12-12T17:46:00Z">
        <w:r w:rsidR="0027093C">
          <w:t>.</w:t>
        </w:r>
      </w:ins>
      <w:del w:id="23" w:author="Hijab Tahir" w:date="2023-12-12T17:46:00Z">
        <w:r w:rsidDel="0027093C">
          <w:delText>,</w:delText>
        </w:r>
      </w:del>
      <w:r>
        <w:t xml:space="preserve"> </w:t>
      </w:r>
      <w:del w:id="24" w:author="Hijab Tahir" w:date="2023-12-12T17:46:00Z">
        <w:r w:rsidDel="0027093C">
          <w:delText xml:space="preserve">including baseline and endline datasets for ASER grades 1 - 3, ASER grades 4 - 5, and MELQO. </w:delText>
        </w:r>
      </w:del>
      <w:r>
        <w:t xml:space="preserve">This meticulous effort </w:t>
      </w:r>
      <w:ins w:id="25" w:author="Hijab Tahir" w:date="2023-12-12T17:55:00Z">
        <w:r w:rsidR="0027093C" w:rsidRPr="00655490">
          <w:t>significantly enhanced the usability of the data for subsequent analysis.</w:t>
        </w:r>
      </w:ins>
      <w:del w:id="26" w:author="Hijab Tahir" w:date="2023-12-12T17:55:00Z">
        <w:r w:rsidDel="0027093C">
          <w:delText>aimed to make the data more understandable and user-friendly for subsequent analysis.</w:delText>
        </w:r>
      </w:del>
    </w:p>
    <w:p w14:paraId="38A0176A" w14:textId="77777777" w:rsidR="0027093C" w:rsidRDefault="0027093C" w:rsidP="0027093C">
      <w:pPr>
        <w:pStyle w:val="ListParagraph"/>
        <w:spacing w:before="240" w:after="240"/>
        <w:jc w:val="both"/>
        <w:pPrChange w:id="27" w:author="Hijab Tahir" w:date="2023-12-12T17:55:00Z">
          <w:pPr>
            <w:spacing w:before="240" w:after="240"/>
            <w:jc w:val="both"/>
          </w:pPr>
        </w:pPrChange>
      </w:pPr>
    </w:p>
    <w:p w14:paraId="7235CA08" w14:textId="2790ABA7" w:rsidR="00C144C2" w:rsidRDefault="00000000" w:rsidP="00EF45FC">
      <w:pPr>
        <w:pStyle w:val="ListParagraph"/>
        <w:numPr>
          <w:ilvl w:val="0"/>
          <w:numId w:val="1"/>
        </w:numPr>
        <w:spacing w:before="240" w:after="240"/>
        <w:jc w:val="both"/>
        <w:pPrChange w:id="28" w:author="Hijab Tahir" w:date="2023-12-11T15:25:00Z">
          <w:pPr>
            <w:spacing w:before="240" w:after="240"/>
            <w:jc w:val="both"/>
          </w:pPr>
        </w:pPrChange>
      </w:pPr>
      <w:r>
        <w:t>Additionally, the school name</w:t>
      </w:r>
      <w:ins w:id="29" w:author="Hijab Tahir" w:date="2023-12-12T17:57:00Z">
        <w:r w:rsidR="00473CCC">
          <w:t>s</w:t>
        </w:r>
      </w:ins>
      <w:r>
        <w:t xml:space="preserve"> </w:t>
      </w:r>
      <w:del w:id="30" w:author="Hijab Tahir" w:date="2023-12-12T17:56:00Z">
        <w:r w:rsidDel="00473CCC">
          <w:delText xml:space="preserve">variable </w:delText>
        </w:r>
      </w:del>
      <w:del w:id="31" w:author="Hijab Tahir" w:date="2023-12-12T17:55:00Z">
        <w:r w:rsidDel="0027093C">
          <w:delText xml:space="preserve">in the raw datasets </w:delText>
        </w:r>
      </w:del>
      <w:del w:id="32" w:author="Hijab Tahir" w:date="2023-12-12T17:47:00Z">
        <w:r w:rsidDel="0027093C">
          <w:delText xml:space="preserve">underwent </w:delText>
        </w:r>
      </w:del>
      <w:ins w:id="33" w:author="Hijab Tahir" w:date="2023-12-12T17:47:00Z">
        <w:r w:rsidR="0027093C">
          <w:t>needed</w:t>
        </w:r>
        <w:r w:rsidR="0027093C">
          <w:t xml:space="preserve"> </w:t>
        </w:r>
      </w:ins>
      <w:r>
        <w:t xml:space="preserve">a </w:t>
      </w:r>
      <w:del w:id="34" w:author="Hijab Tahir" w:date="2023-12-11T15:19:00Z">
        <w:r w:rsidDel="00827342">
          <w:delText xml:space="preserve">comprehensive </w:delText>
        </w:r>
      </w:del>
      <w:ins w:id="35" w:author="Hijab Tahir" w:date="2023-12-11T15:19:00Z">
        <w:r w:rsidR="00827342">
          <w:t>rigorous</w:t>
        </w:r>
        <w:r w:rsidR="00827342">
          <w:t xml:space="preserve"> </w:t>
        </w:r>
      </w:ins>
      <w:r>
        <w:t>cleaning</w:t>
      </w:r>
      <w:del w:id="36" w:author="Hijab Tahir" w:date="2023-12-12T17:55:00Z">
        <w:r w:rsidDel="0027093C">
          <w:delText xml:space="preserve"> </w:delText>
        </w:r>
      </w:del>
      <w:ins w:id="37" w:author="Hijab Tahir" w:date="2023-12-12T17:55:00Z">
        <w:r w:rsidR="0027093C">
          <w:t xml:space="preserve"> </w:t>
        </w:r>
      </w:ins>
      <w:del w:id="38" w:author="Hijab Tahir" w:date="2023-12-12T17:55:00Z">
        <w:r w:rsidDel="0027093C">
          <w:delText>process</w:delText>
        </w:r>
      </w:del>
      <w:del w:id="39" w:author="Hijab Tahir" w:date="2023-12-11T15:19:00Z">
        <w:r w:rsidDel="00827342">
          <w:delText>, utilizing the school name correction files provided by Taleemabad</w:delText>
        </w:r>
      </w:del>
      <w:del w:id="40" w:author="Hijab Tahir" w:date="2023-12-12T17:55:00Z">
        <w:r w:rsidDel="0027093C">
          <w:delText>. This step was pivotal</w:delText>
        </w:r>
      </w:del>
      <w:del w:id="41" w:author="Hijab Tahir" w:date="2023-12-11T15:20:00Z">
        <w:r w:rsidDel="00827342">
          <w:delText xml:space="preserve">, as it aimed </w:delText>
        </w:r>
      </w:del>
      <w:r>
        <w:t xml:space="preserve">to standardize </w:t>
      </w:r>
      <w:ins w:id="42" w:author="Hijab Tahir" w:date="2023-12-12T17:57:00Z">
        <w:r w:rsidR="00473CCC">
          <w:t xml:space="preserve">them </w:t>
        </w:r>
      </w:ins>
      <w:del w:id="43" w:author="Hijab Tahir" w:date="2023-12-11T15:20:00Z">
        <w:r w:rsidDel="00827342">
          <w:delText xml:space="preserve">and match </w:delText>
        </w:r>
      </w:del>
      <w:del w:id="44" w:author="Hijab Tahir" w:date="2023-12-12T17:57:00Z">
        <w:r w:rsidDel="00473CCC">
          <w:delText xml:space="preserve">school names </w:delText>
        </w:r>
      </w:del>
      <w:del w:id="45" w:author="Hijab Tahir" w:date="2023-12-11T15:21:00Z">
        <w:r w:rsidDel="00827342">
          <w:delText xml:space="preserve">consistently </w:delText>
        </w:r>
      </w:del>
      <w:r>
        <w:t>across all six datasets. The correction files</w:t>
      </w:r>
      <w:ins w:id="46" w:author="Hijab Tahir" w:date="2023-12-11T15:21:00Z">
        <w:r w:rsidR="00827342">
          <w:t xml:space="preserve"> provided </w:t>
        </w:r>
      </w:ins>
      <w:ins w:id="47" w:author="Hijab Tahir" w:date="2023-12-12T17:57:00Z">
        <w:r w:rsidR="00473CCC">
          <w:t>to</w:t>
        </w:r>
      </w:ins>
      <w:ins w:id="48" w:author="Hijab Tahir" w:date="2023-12-11T15:21:00Z">
        <w:r w:rsidR="00827342">
          <w:t xml:space="preserve"> Taleemabad mapped various spellings and discrepancies </w:t>
        </w:r>
      </w:ins>
      <w:ins w:id="49" w:author="Hijab Tahir" w:date="2023-12-11T15:23:00Z">
        <w:r w:rsidR="00EF45FC">
          <w:t xml:space="preserve">in the </w:t>
        </w:r>
      </w:ins>
      <w:ins w:id="50" w:author="Hijab Tahir" w:date="2023-12-12T18:01:00Z">
        <w:r w:rsidR="00473CCC">
          <w:t>school</w:t>
        </w:r>
      </w:ins>
      <w:ins w:id="51" w:author="Hijab Tahir" w:date="2023-12-11T15:24:00Z">
        <w:r w:rsidR="00EF45FC">
          <w:t xml:space="preserve"> names</w:t>
        </w:r>
      </w:ins>
      <w:ins w:id="52" w:author="Hijab Tahir" w:date="2023-12-12T18:18:00Z">
        <w:r w:rsidR="0048319A">
          <w:t>.</w:t>
        </w:r>
      </w:ins>
      <w:ins w:id="53" w:author="Hijab Tahir" w:date="2023-12-11T15:24:00Z">
        <w:r w:rsidR="00EF45FC">
          <w:t xml:space="preserve"> </w:t>
        </w:r>
      </w:ins>
      <w:ins w:id="54" w:author="Hijab Tahir" w:date="2023-12-12T18:18:00Z">
        <w:r w:rsidR="0048319A">
          <w:t>Once</w:t>
        </w:r>
      </w:ins>
      <w:del w:id="55" w:author="Hijab Tahir" w:date="2023-12-11T15:24:00Z">
        <w:r w:rsidDel="00EF45FC">
          <w:delText>, instrumental in this process, contained columns outlining various spellings or discrepancies in school names</w:delText>
        </w:r>
      </w:del>
      <w:del w:id="56" w:author="Hijab Tahir" w:date="2023-12-12T17:57:00Z">
        <w:r w:rsidDel="00473CCC">
          <w:delText xml:space="preserve"> across the datasets </w:delText>
        </w:r>
      </w:del>
      <w:del w:id="57" w:author="Hijab Tahir" w:date="2023-12-11T15:24:00Z">
        <w:r w:rsidDel="00EF45FC">
          <w:delText>and identifying</w:delText>
        </w:r>
      </w:del>
      <w:ins w:id="58" w:author="Hijab Tahir" w:date="2023-12-11T15:24:00Z">
        <w:r w:rsidR="00EF45FC">
          <w:t xml:space="preserve"> consiste</w:t>
        </w:r>
      </w:ins>
      <w:ins w:id="59" w:author="Hijab Tahir" w:date="2023-12-11T15:25:00Z">
        <w:r w:rsidR="00EF45FC">
          <w:t xml:space="preserve">nt </w:t>
        </w:r>
      </w:ins>
      <w:del w:id="60" w:author="Hijab Tahir" w:date="2023-12-11T15:25:00Z">
        <w:r w:rsidDel="00EF45FC">
          <w:delText xml:space="preserve"> the </w:delText>
        </w:r>
      </w:del>
      <w:r>
        <w:t>correct names</w:t>
      </w:r>
      <w:ins w:id="61" w:author="Hijab Tahir" w:date="2023-12-12T18:18:00Z">
        <w:r w:rsidR="0048319A">
          <w:t xml:space="preserve"> were </w:t>
        </w:r>
        <w:r w:rsidR="0048319A">
          <w:t>create</w:t>
        </w:r>
        <w:r w:rsidR="0048319A">
          <w:t>d</w:t>
        </w:r>
      </w:ins>
      <w:ins w:id="62" w:author="Hijab Tahir" w:date="2023-12-12T18:19:00Z">
        <w:r w:rsidR="0048319A">
          <w:t>, schools were assigned a unique id which w</w:t>
        </w:r>
      </w:ins>
      <w:ins w:id="63" w:author="Hijab Tahir" w:date="2023-12-12T18:26:00Z">
        <w:r w:rsidR="00A35215">
          <w:t>as used</w:t>
        </w:r>
      </w:ins>
      <w:del w:id="64" w:author="Hijab Tahir" w:date="2023-12-12T18:26:00Z">
        <w:r w:rsidDel="00A35215">
          <w:delText>. Th</w:delText>
        </w:r>
      </w:del>
      <w:del w:id="65" w:author="Hijab Tahir" w:date="2023-12-12T17:58:00Z">
        <w:r w:rsidDel="00473CCC">
          <w:delText>e</w:delText>
        </w:r>
      </w:del>
      <w:r>
        <w:t xml:space="preserve"> </w:t>
      </w:r>
      <w:del w:id="66" w:author="Hijab Tahir" w:date="2023-12-12T17:59:00Z">
        <w:r w:rsidDel="00473CCC">
          <w:delText xml:space="preserve">overarching goal was </w:delText>
        </w:r>
      </w:del>
      <w:r>
        <w:t>to create a master school-level dataset that incorporated information from all baseline and endline datasets for ASER grades 1 - 3, ASER grades 4 - 5, and MELQO.</w:t>
      </w:r>
      <w:ins w:id="67" w:author="Hijab Tahir" w:date="2023-12-11T15:30:00Z">
        <w:r w:rsidR="00EF45FC">
          <w:br/>
        </w:r>
      </w:ins>
    </w:p>
    <w:p w14:paraId="1494982F" w14:textId="699A63D6" w:rsidR="00C144C2" w:rsidRDefault="00000000" w:rsidP="00EF45FC">
      <w:pPr>
        <w:pStyle w:val="ListParagraph"/>
        <w:numPr>
          <w:ilvl w:val="0"/>
          <w:numId w:val="1"/>
        </w:numPr>
        <w:spacing w:before="240" w:after="240"/>
        <w:jc w:val="both"/>
        <w:pPrChange w:id="68" w:author="Hijab Tahir" w:date="2023-12-11T15:30:00Z">
          <w:pPr>
            <w:spacing w:before="240" w:after="240"/>
            <w:jc w:val="both"/>
          </w:pPr>
        </w:pPrChange>
      </w:pPr>
      <w:r>
        <w:t xml:space="preserve">Furthermore, the raw </w:t>
      </w:r>
      <w:del w:id="69" w:author="Hijab Tahir" w:date="2023-12-12T17:59:00Z">
        <w:r w:rsidDel="00473CCC">
          <w:delText>child</w:delText>
        </w:r>
      </w:del>
      <w:ins w:id="70" w:author="Hijab Tahir" w:date="2023-12-12T17:59:00Z">
        <w:r w:rsidR="00473CCC">
          <w:t>student</w:t>
        </w:r>
      </w:ins>
      <w:r>
        <w:t>-level datasets included student marks for each question in the ASER instrument. To facilitate analysis, categorical variables were generated using the ASER ranking methodology</w:t>
      </w:r>
      <w:ins w:id="71" w:author="Hijab Tahir" w:date="2023-12-12T18:00:00Z">
        <w:r w:rsidR="00473CCC">
          <w:t xml:space="preserve"> for the respective grade levels</w:t>
        </w:r>
      </w:ins>
      <w:r>
        <w:t xml:space="preserve">. These variables categorized test scores into predefined groups, representing various levels of proficiency in English, Urdu, and Maths. Subsequently, dummy variables were created for each proficiency category, indicating whether a student belonged to a specific proficiency level. </w:t>
      </w:r>
      <w:del w:id="72" w:author="Hijab Tahir" w:date="2023-12-11T15:27:00Z">
        <w:r w:rsidDel="00EF45FC">
          <w:delText xml:space="preserve">Considering </w:delText>
        </w:r>
      </w:del>
      <w:ins w:id="73" w:author="Hijab Tahir" w:date="2023-12-11T15:27:00Z">
        <w:r w:rsidR="00EF45FC">
          <w:t>Due to</w:t>
        </w:r>
        <w:r w:rsidR="00EF45FC">
          <w:t xml:space="preserve"> </w:t>
        </w:r>
      </w:ins>
      <w:r>
        <w:t xml:space="preserve">the lack of guidelines regarding thresholds for MELQO, the percentage scores obtained by students for pre-numeracy, pre-literacy and motor skills </w:t>
      </w:r>
      <w:del w:id="74" w:author="Hijab Tahir" w:date="2023-12-11T15:27:00Z">
        <w:r w:rsidDel="00EF45FC">
          <w:delText xml:space="preserve">is </w:delText>
        </w:r>
      </w:del>
      <w:ins w:id="75" w:author="Hijab Tahir" w:date="2023-12-11T15:27:00Z">
        <w:r w:rsidR="00EF45FC">
          <w:t>are</w:t>
        </w:r>
        <w:r w:rsidR="00EF45FC">
          <w:t xml:space="preserve"> </w:t>
        </w:r>
      </w:ins>
      <w:r>
        <w:t>calculated.</w:t>
      </w:r>
    </w:p>
    <w:p w14:paraId="239EFF8B" w14:textId="7302BC5E" w:rsidR="00C144C2" w:rsidRDefault="00000000">
      <w:pPr>
        <w:spacing w:before="240" w:after="240"/>
        <w:jc w:val="both"/>
      </w:pPr>
      <w:r>
        <w:lastRenderedPageBreak/>
        <w:t xml:space="preserve">Following the cleaning of endline and baseline </w:t>
      </w:r>
      <w:del w:id="76" w:author="Hijab Tahir" w:date="2023-12-12T18:05:00Z">
        <w:r w:rsidDel="00473CCC">
          <w:delText>school level datasets</w:delText>
        </w:r>
      </w:del>
      <w:ins w:id="77" w:author="Hijab Tahir" w:date="2023-12-12T18:05:00Z">
        <w:r w:rsidR="00473CCC">
          <w:t>data</w:t>
        </w:r>
      </w:ins>
      <w:r>
        <w:t xml:space="preserve"> for ASER grades 1 - 3, ASER grades 4 - 5 and MELQO, the individual datasets were collapsed on school </w:t>
      </w:r>
      <w:del w:id="78" w:author="Hijab Tahir" w:date="2023-12-12T18:27:00Z">
        <w:r w:rsidDel="00A35215">
          <w:delText xml:space="preserve">names </w:delText>
        </w:r>
      </w:del>
      <w:r>
        <w:t xml:space="preserve">to create school level datasets. Consequently, dummy variables that were previously created for each proficiency category now </w:t>
      </w:r>
      <w:del w:id="79" w:author="Hijab Tahir" w:date="2023-12-12T18:28:00Z">
        <w:r w:rsidDel="00A35215">
          <w:delText>indicated</w:delText>
        </w:r>
      </w:del>
      <w:ins w:id="80" w:author="Hijab Tahir" w:date="2023-12-12T18:28:00Z">
        <w:r w:rsidR="00A35215">
          <w:t>indicate</w:t>
        </w:r>
      </w:ins>
      <w:r>
        <w:t xml:space="preserve"> the proportion of students in each school belonging to specific proficiency levels. Similarly, pre-numeracy, pre-literacy and motor skills indicators now represented average percentage scores at school level. The baseline and endline datasets for ASER grades 1 - 3, ASER grades 4 - 5 and MELQO were merged on </w:t>
      </w:r>
      <w:ins w:id="81" w:author="Hijab Tahir" w:date="2023-12-12T18:29:00Z">
        <w:r w:rsidR="00A35215">
          <w:t xml:space="preserve">the basis of </w:t>
        </w:r>
      </w:ins>
      <w:r>
        <w:t>school</w:t>
      </w:r>
      <w:ins w:id="82" w:author="Hijab Tahir" w:date="2023-12-12T18:29:00Z">
        <w:r w:rsidR="00A35215">
          <w:t>s</w:t>
        </w:r>
      </w:ins>
      <w:del w:id="83" w:author="Hijab Tahir" w:date="2023-12-12T18:29:00Z">
        <w:r w:rsidDel="00A35215">
          <w:delText xml:space="preserve"> names, and </w:delText>
        </w:r>
      </w:del>
      <w:ins w:id="84" w:author="Hijab Tahir" w:date="2023-12-12T18:29:00Z">
        <w:r w:rsidR="00A35215">
          <w:t xml:space="preserve"> to create </w:t>
        </w:r>
      </w:ins>
      <w:del w:id="85" w:author="Hijab Tahir" w:date="2023-12-12T18:29:00Z">
        <w:r w:rsidDel="00A35215">
          <w:delText xml:space="preserve">then </w:delText>
        </w:r>
      </w:del>
      <w:r>
        <w:t>a school level master dataset</w:t>
      </w:r>
      <w:del w:id="86" w:author="Hijab Tahir" w:date="2023-12-12T18:33:00Z">
        <w:r w:rsidDel="009F0863">
          <w:delText xml:space="preserve"> was created merging the three on school names</w:delText>
        </w:r>
      </w:del>
      <w:r>
        <w:t>.</w:t>
      </w:r>
    </w:p>
    <w:p w14:paraId="25BE4161" w14:textId="6CCE8D86" w:rsidR="00C144C2" w:rsidRDefault="00000000">
      <w:pPr>
        <w:spacing w:before="240" w:after="240"/>
        <w:jc w:val="both"/>
      </w:pPr>
      <w:del w:id="87" w:author="Hijab Tahir" w:date="2023-12-12T18:44:00Z">
        <w:r w:rsidDel="00480C03">
          <w:delText>As mentioned earlier,</w:delText>
        </w:r>
      </w:del>
      <w:ins w:id="88" w:author="Hijab Tahir" w:date="2023-12-12T18:44:00Z">
        <w:r w:rsidR="00480C03">
          <w:t>Sine</w:t>
        </w:r>
      </w:ins>
      <w:r>
        <w:t xml:space="preserve"> not all schools</w:t>
      </w:r>
      <w:ins w:id="89" w:author="Hijab Tahir" w:date="2023-12-12T18:44:00Z">
        <w:r w:rsidR="00480C03">
          <w:t xml:space="preserve"> </w:t>
        </w:r>
      </w:ins>
      <w:del w:id="90" w:author="Hijab Tahir" w:date="2023-12-12T18:44:00Z">
        <w:r w:rsidDel="00480C03">
          <w:delText xml:space="preserve"> present </w:delText>
        </w:r>
      </w:del>
      <w:r>
        <w:t xml:space="preserve">during the baseline assessment were </w:t>
      </w:r>
      <w:del w:id="91" w:author="Hijab Tahir" w:date="2023-12-11T15:32:00Z">
        <w:r w:rsidDel="00EF45FC">
          <w:delText xml:space="preserve">retained </w:delText>
        </w:r>
      </w:del>
      <w:ins w:id="92" w:author="Hijab Tahir" w:date="2023-12-11T15:32:00Z">
        <w:r w:rsidR="00EF45FC">
          <w:t>included</w:t>
        </w:r>
        <w:r w:rsidR="00EF45FC">
          <w:t xml:space="preserve"> </w:t>
        </w:r>
      </w:ins>
      <w:r>
        <w:t>in the endline, and new schools were introduced as replacements</w:t>
      </w:r>
      <w:del w:id="93" w:author="Hijab Tahir" w:date="2023-12-12T18:46:00Z">
        <w:r w:rsidDel="00480C03">
          <w:delText>. To categorize this dynamic</w:delText>
        </w:r>
      </w:del>
      <w:r>
        <w:t>, a matching variable was created</w:t>
      </w:r>
      <w:ins w:id="94" w:author="Hijab Tahir" w:date="2023-12-12T18:46:00Z">
        <w:r w:rsidR="00480C03">
          <w:t xml:space="preserve"> to categorize</w:t>
        </w:r>
      </w:ins>
      <w:ins w:id="95" w:author="Hijab Tahir" w:date="2023-12-12T18:34:00Z">
        <w:r w:rsidR="009F0863">
          <w:t xml:space="preserve"> </w:t>
        </w:r>
      </w:ins>
      <w:del w:id="96" w:author="Hijab Tahir" w:date="2023-12-11T15:32:00Z">
        <w:r w:rsidDel="00EF45FC">
          <w:delText xml:space="preserve"> which </w:delText>
        </w:r>
      </w:del>
      <w:del w:id="97" w:author="Hijab Tahir" w:date="2023-12-12T18:46:00Z">
        <w:r w:rsidDel="00480C03">
          <w:delText>identif</w:delText>
        </w:r>
      </w:del>
      <w:del w:id="98" w:author="Hijab Tahir" w:date="2023-12-11T15:32:00Z">
        <w:r w:rsidDel="00EF45FC">
          <w:delText>ied</w:delText>
        </w:r>
      </w:del>
      <w:del w:id="99" w:author="Hijab Tahir" w:date="2023-12-12T18:46:00Z">
        <w:r w:rsidDel="00480C03">
          <w:delText xml:space="preserve"> </w:delText>
        </w:r>
      </w:del>
      <w:r>
        <w:t>whether a school was present in the baseline, the endline, or both. Schools present in both baseline and endline assessments were labelled as “Consistent</w:t>
      </w:r>
      <w:del w:id="100" w:author="Hijab Tahir" w:date="2023-12-12T18:48:00Z">
        <w:r w:rsidDel="000F3C24">
          <w:delText>.</w:delText>
        </w:r>
      </w:del>
      <w:r>
        <w:t>”</w:t>
      </w:r>
      <w:ins w:id="101" w:author="Hijab Tahir" w:date="2023-12-12T18:48:00Z">
        <w:r w:rsidR="000F3C24">
          <w:t>.</w:t>
        </w:r>
      </w:ins>
      <w:r>
        <w:t xml:space="preserve"> Those exclusively present in the baseline were labeled as “Attrition,” signifying their absence in the endline. Conversely, schools introduced in the endline were categorized as “Replacement.”</w:t>
      </w:r>
    </w:p>
    <w:p w14:paraId="0EDEDD77" w14:textId="77777777" w:rsidR="00C144C2" w:rsidRDefault="00000000">
      <w:pPr>
        <w:jc w:val="center"/>
        <w:rPr>
          <w:ins w:id="102" w:author="Hijab Tahir" w:date="2023-12-12T18:49:00Z"/>
        </w:rPr>
      </w:pPr>
      <w:r>
        <w:rPr>
          <w:noProof/>
        </w:rPr>
        <w:drawing>
          <wp:inline distT="0" distB="0" distL="0" distR="0" wp14:anchorId="4F6B9EEA" wp14:editId="6EBC44A2">
            <wp:extent cx="3048000" cy="2518403"/>
            <wp:effectExtent l="0" t="0" r="0" b="0"/>
            <wp:docPr id="100002" name="Picture 100002"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24168" name=""/>
                    <pic:cNvPicPr>
                      <a:picLocks noChangeAspect="1"/>
                    </pic:cNvPicPr>
                  </pic:nvPicPr>
                  <pic:blipFill>
                    <a:blip r:embed="rId6"/>
                    <a:stretch>
                      <a:fillRect/>
                    </a:stretch>
                  </pic:blipFill>
                  <pic:spPr>
                    <a:xfrm>
                      <a:off x="0" y="0"/>
                      <a:ext cx="3048000" cy="2518403"/>
                    </a:xfrm>
                    <a:prstGeom prst="rect">
                      <a:avLst/>
                    </a:prstGeom>
                  </pic:spPr>
                </pic:pic>
              </a:graphicData>
            </a:graphic>
          </wp:inline>
        </w:drawing>
      </w:r>
    </w:p>
    <w:p w14:paraId="113B50F9" w14:textId="17D6D144" w:rsidR="000F3C24" w:rsidRDefault="000F3C24">
      <w:pPr>
        <w:jc w:val="center"/>
        <w:rPr>
          <w:ins w:id="103" w:author="Hijab Tahir" w:date="2023-12-12T18:49:00Z"/>
        </w:rPr>
      </w:pPr>
    </w:p>
    <w:p w14:paraId="4360B44F" w14:textId="2A2A972A" w:rsidR="000F3C24" w:rsidRDefault="000F3C24">
      <w:pPr>
        <w:jc w:val="center"/>
      </w:pPr>
      <w:ins w:id="104" w:author="Hijab Tahir" w:date="2023-12-12T18:49:00Z">
        <w:r>
          <w:t>(add table title)</w:t>
        </w:r>
      </w:ins>
    </w:p>
    <w:p w14:paraId="16E2CCB0" w14:textId="26AB9CD7" w:rsidR="00C144C2" w:rsidRDefault="00000000">
      <w:pPr>
        <w:spacing w:before="240" w:after="240"/>
        <w:jc w:val="both"/>
      </w:pPr>
      <w:r>
        <w:t>The table provided above demonstrates the distribution of schools categorized as Consistent, Attrition, and Replacement within both the treatment and control groups. The first row has frequencies; second row has row percentages and third row has column percentages. There are 97 unique schools in the master dataset, out of which 11 schools dropped after baseline and 44 schools were added as replacements</w:t>
      </w:r>
      <w:ins w:id="105" w:author="Hijab Tahir" w:date="2023-12-11T15:41:00Z">
        <w:r w:rsidR="008F3F02">
          <w:t xml:space="preserve"> at the endline stage</w:t>
        </w:r>
      </w:ins>
      <w:r>
        <w:t xml:space="preserve">. </w:t>
      </w:r>
      <w:ins w:id="106" w:author="Hijab Tahir" w:date="2023-12-11T15:42:00Z">
        <w:r w:rsidR="008F3F02">
          <w:t>Out of 44 replacement schools, s</w:t>
        </w:r>
      </w:ins>
      <w:del w:id="107" w:author="Hijab Tahir" w:date="2023-12-11T15:42:00Z">
        <w:r w:rsidDel="008F3F02">
          <w:delText>S</w:delText>
        </w:r>
      </w:del>
      <w:r>
        <w:t xml:space="preserve">ix </w:t>
      </w:r>
      <w:del w:id="108" w:author="Hijab Tahir" w:date="2023-12-11T15:42:00Z">
        <w:r w:rsidDel="008F3F02">
          <w:delText xml:space="preserve">treatment </w:delText>
        </w:r>
      </w:del>
      <w:r>
        <w:t xml:space="preserve">schools were added </w:t>
      </w:r>
      <w:del w:id="109" w:author="Hijab Tahir" w:date="2023-12-11T15:43:00Z">
        <w:r w:rsidDel="008F3F02">
          <w:delText xml:space="preserve">in the endline assessment </w:delText>
        </w:r>
      </w:del>
      <w:r>
        <w:t xml:space="preserve">to replace </w:t>
      </w:r>
      <w:del w:id="110" w:author="Hijab Tahir" w:date="2023-12-11T15:46:00Z">
        <w:r w:rsidDel="00A15280">
          <w:delText>an equivalent number that</w:delText>
        </w:r>
      </w:del>
      <w:ins w:id="111" w:author="Hijab Tahir" w:date="2023-12-11T15:46:00Z">
        <w:r w:rsidR="00A15280">
          <w:t>that the schools that</w:t>
        </w:r>
      </w:ins>
      <w:r>
        <w:t xml:space="preserve"> were dropped</w:t>
      </w:r>
      <w:ins w:id="112" w:author="Hijab Tahir" w:date="2023-12-11T15:43:00Z">
        <w:r w:rsidR="00A15280">
          <w:t xml:space="preserve"> after baseline</w:t>
        </w:r>
      </w:ins>
      <w:r>
        <w:t xml:space="preserve">. However, the number of replacement control schools is much higher due to two reasons. Firstly, when a treatment school dropped after baseline then nearby control school(s) were also introduced as replacements in addition to a treatment school. Secondly, </w:t>
      </w:r>
      <w:del w:id="113" w:author="Hijab Tahir" w:date="2023-12-11T15:48:00Z">
        <w:r w:rsidDel="00A15280">
          <w:delText xml:space="preserve">certain </w:delText>
        </w:r>
      </w:del>
      <w:ins w:id="114" w:author="Hijab Tahir" w:date="2023-12-11T15:48:00Z">
        <w:r w:rsidR="00A15280">
          <w:t>ambiguous</w:t>
        </w:r>
        <w:r w:rsidR="00A15280">
          <w:t xml:space="preserve"> </w:t>
        </w:r>
      </w:ins>
      <w:r>
        <w:t xml:space="preserve">school names in the endline datasets </w:t>
      </w:r>
      <w:del w:id="115" w:author="Hijab Tahir" w:date="2023-12-11T15:48:00Z">
        <w:r w:rsidDel="00A15280">
          <w:delText>were ambiguous and</w:delText>
        </w:r>
      </w:del>
      <w:ins w:id="116" w:author="Hijab Tahir" w:date="2023-12-11T15:48:00Z">
        <w:r w:rsidR="00A15280">
          <w:t>which</w:t>
        </w:r>
      </w:ins>
      <w:r>
        <w:t xml:space="preserve"> could not be corrected</w:t>
      </w:r>
      <w:del w:id="117" w:author="Hijab Tahir" w:date="2023-12-11T15:48:00Z">
        <w:r w:rsidDel="00A15280">
          <w:delText>. These schools</w:delText>
        </w:r>
      </w:del>
      <w:r>
        <w:t xml:space="preserve"> were consequently renamed as unknown and added to the control group. Both of these decisions were taken by Taleemabad.</w:t>
      </w:r>
    </w:p>
    <w:p w14:paraId="15D34718" w14:textId="77777777" w:rsidR="00C144C2" w:rsidRDefault="00000000">
      <w:pPr>
        <w:spacing w:before="240" w:after="240"/>
        <w:jc w:val="both"/>
      </w:pPr>
      <w:r>
        <w:t xml:space="preserve">Furthermore, three schools were initially enrolled in the Taleemabad program at baseline but withdrew from the program but agreed to undergo the endline assessment. Hence, their treatment </w:t>
      </w:r>
      <w:r>
        <w:lastRenderedPageBreak/>
        <w:t>status changed from treatment in baseline to control in endline. Specifically, these schools have been regarded as control schools in both baseline and endline.</w:t>
      </w:r>
    </w:p>
    <w:p w14:paraId="655B1E50" w14:textId="77777777" w:rsidR="00C144C2" w:rsidRDefault="00000000">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14:paraId="73A6BE8C" w14:textId="77777777" w:rsidR="00C144C2" w:rsidRDefault="00000000">
      <w:pPr>
        <w:spacing w:before="240" w:after="240"/>
        <w:jc w:val="both"/>
      </w:pPr>
      <w:r>
        <w:rPr>
          <w:b/>
          <w:bCs/>
        </w:rPr>
        <w:t>3.2. Balance Test</w:t>
      </w:r>
    </w:p>
    <w:p w14:paraId="5EE8F8BE" w14:textId="77777777" w:rsidR="00C144C2" w:rsidRDefault="00000000">
      <w:pPr>
        <w:jc w:val="center"/>
      </w:pPr>
      <w:r>
        <w:rPr>
          <w:noProof/>
        </w:rPr>
        <w:drawing>
          <wp:inline distT="0" distB="0" distL="0" distR="0" wp14:anchorId="47A1DB95" wp14:editId="2771D027">
            <wp:extent cx="5715000" cy="1668856"/>
            <wp:effectExtent l="0" t="0" r="0" b="0"/>
            <wp:docPr id="100003" name="Picture 100003"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50815" name=""/>
                    <pic:cNvPicPr>
                      <a:picLocks noChangeAspect="1"/>
                    </pic:cNvPicPr>
                  </pic:nvPicPr>
                  <pic:blipFill>
                    <a:blip r:embed="rId7"/>
                    <a:stretch>
                      <a:fillRect/>
                    </a:stretch>
                  </pic:blipFill>
                  <pic:spPr>
                    <a:xfrm>
                      <a:off x="0" y="0"/>
                      <a:ext cx="5715000" cy="1668856"/>
                    </a:xfrm>
                    <a:prstGeom prst="rect">
                      <a:avLst/>
                    </a:prstGeom>
                  </pic:spPr>
                </pic:pic>
              </a:graphicData>
            </a:graphic>
          </wp:inline>
        </w:drawing>
      </w:r>
    </w:p>
    <w:p w14:paraId="2A9B82D7" w14:textId="75EFF6A2" w:rsidR="00C144C2" w:rsidRDefault="00000000">
      <w:pPr>
        <w:spacing w:before="240" w:after="240"/>
        <w:jc w:val="both"/>
        <w:rPr>
          <w:ins w:id="118" w:author="Hijab Tahir" w:date="2023-12-12T17:10:00Z"/>
        </w:rPr>
      </w:pPr>
      <w:r>
        <w:t>The above table depicts whether the treatment and control groups are balanced in baseline and endline in terms of the outcome variables</w:t>
      </w:r>
      <w:ins w:id="119" w:author="Hijab Tahir" w:date="2023-12-12T17:04:00Z">
        <w:r w:rsidR="00451682">
          <w:t xml:space="preserve"> (describe</w:t>
        </w:r>
      </w:ins>
      <w:ins w:id="120" w:author="Hijab Tahir" w:date="2023-12-12T17:10:00Z">
        <w:r w:rsidR="001C4C4E">
          <w:t>d</w:t>
        </w:r>
      </w:ins>
      <w:ins w:id="121" w:author="Hijab Tahir" w:date="2023-12-12T17:04:00Z">
        <w:r w:rsidR="00451682">
          <w:t xml:space="preserve"> in section 2.2)</w:t>
        </w:r>
      </w:ins>
      <w:r>
        <w:t>.</w:t>
      </w:r>
    </w:p>
    <w:p w14:paraId="5252C9B6" w14:textId="77777777" w:rsidR="001C4C4E" w:rsidRDefault="001C4C4E">
      <w:pPr>
        <w:spacing w:before="240" w:after="240"/>
        <w:jc w:val="both"/>
        <w:rPr>
          <w:ins w:id="122" w:author="Hijab Tahir" w:date="2023-12-12T17:11:00Z"/>
        </w:rPr>
      </w:pPr>
      <w:ins w:id="123" w:author="Hijab Tahir" w:date="2023-12-12T17:10:00Z">
        <w:r>
          <w:t>- a</w:t>
        </w:r>
      </w:ins>
      <w:ins w:id="124" w:author="Hijab Tahir" w:date="2023-12-12T17:11:00Z">
        <w:r>
          <w:t xml:space="preserve">dd a description of the table and </w:t>
        </w:r>
      </w:ins>
    </w:p>
    <w:p w14:paraId="00BFA147" w14:textId="22D796BA" w:rsidR="001C4C4E" w:rsidRDefault="001C4C4E">
      <w:pPr>
        <w:spacing w:before="240" w:after="240"/>
        <w:jc w:val="both"/>
      </w:pPr>
      <w:ins w:id="125" w:author="Hijab Tahir" w:date="2023-12-12T17:11:00Z">
        <w:r>
          <w:t xml:space="preserve">- add a labelling of the table </w:t>
        </w:r>
      </w:ins>
    </w:p>
    <w:p w14:paraId="2AF74893" w14:textId="77777777" w:rsidR="00C144C2" w:rsidRDefault="00000000">
      <w:pPr>
        <w:spacing w:before="240" w:after="240"/>
        <w:jc w:val="both"/>
      </w:pPr>
      <w:r>
        <w:rPr>
          <w:b/>
          <w:bCs/>
        </w:rPr>
        <w:t>3.3. Results</w:t>
      </w:r>
    </w:p>
    <w:p w14:paraId="6BA7FA67" w14:textId="77777777" w:rsidR="00C144C2" w:rsidRDefault="00000000">
      <w:pPr>
        <w:spacing w:before="240" w:after="240"/>
        <w:jc w:val="both"/>
      </w:pPr>
      <w:r>
        <w:t>This study evaluates the impact of the Taleemabad program on the student learning outcomes by comparing the mean differences, in percentages, between the treatment and control groups at baseline and endline, and testing whether these differences are statistically significant. The following results pertain to the full sample of 97 schools.</w:t>
      </w:r>
    </w:p>
    <w:p w14:paraId="263E3ACE" w14:textId="77777777" w:rsidR="00C144C2" w:rsidRDefault="00000000">
      <w:pPr>
        <w:jc w:val="center"/>
      </w:pPr>
      <w:r>
        <w:rPr>
          <w:noProof/>
        </w:rPr>
        <w:drawing>
          <wp:inline distT="0" distB="0" distL="0" distR="0" wp14:anchorId="544B26A8" wp14:editId="6216E79A">
            <wp:extent cx="5715000" cy="2501747"/>
            <wp:effectExtent l="0" t="0" r="0" b="0"/>
            <wp:docPr id="100004" name="Picture 100004"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3019" name=""/>
                    <pic:cNvPicPr>
                      <a:picLocks noChangeAspect="1"/>
                    </pic:cNvPicPr>
                  </pic:nvPicPr>
                  <pic:blipFill>
                    <a:blip r:embed="rId8"/>
                    <a:stretch>
                      <a:fillRect/>
                    </a:stretch>
                  </pic:blipFill>
                  <pic:spPr>
                    <a:xfrm>
                      <a:off x="0" y="0"/>
                      <a:ext cx="5715000" cy="2501747"/>
                    </a:xfrm>
                    <a:prstGeom prst="rect">
                      <a:avLst/>
                    </a:prstGeom>
                  </pic:spPr>
                </pic:pic>
              </a:graphicData>
            </a:graphic>
          </wp:inline>
        </w:drawing>
      </w:r>
    </w:p>
    <w:p w14:paraId="3C62AE34" w14:textId="77777777" w:rsidR="00C144C2" w:rsidRDefault="00000000">
      <w:pPr>
        <w:spacing w:before="240" w:after="240"/>
        <w:jc w:val="both"/>
      </w:pPr>
      <w:r>
        <w:rPr>
          <w:b/>
          <w:bCs/>
        </w:rPr>
        <w:lastRenderedPageBreak/>
        <w:t>3.3.1. ASER Grades 1 - 3</w:t>
      </w:r>
    </w:p>
    <w:p w14:paraId="30C1D1AA" w14:textId="77777777" w:rsidR="00C144C2" w:rsidRDefault="00000000">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14:paraId="16953942" w14:textId="77777777" w:rsidR="00C144C2" w:rsidRDefault="00000000">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14:paraId="75C24BED" w14:textId="77777777" w:rsidR="00C144C2" w:rsidRDefault="00000000">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14:paraId="39E7B0B8" w14:textId="77777777" w:rsidR="00C144C2" w:rsidRDefault="00000000">
      <w:pPr>
        <w:spacing w:before="240" w:after="240"/>
        <w:jc w:val="both"/>
      </w:pPr>
      <w:r>
        <w:rPr>
          <w:b/>
          <w:bCs/>
        </w:rPr>
        <w:t>3.3.2. ASER Grades 4 - 5</w:t>
      </w:r>
    </w:p>
    <w:p w14:paraId="087352CC" w14:textId="77777777" w:rsidR="00C144C2" w:rsidRDefault="00000000">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14:paraId="4B3C0851" w14:textId="77777777" w:rsidR="00C144C2" w:rsidRDefault="00000000">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14:paraId="5917EBB5" w14:textId="77777777" w:rsidR="00C144C2" w:rsidRDefault="00000000">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14:paraId="05BA6842" w14:textId="77777777" w:rsidR="00C144C2" w:rsidRDefault="00000000">
      <w:pPr>
        <w:spacing w:before="240" w:after="240"/>
        <w:jc w:val="both"/>
      </w:pPr>
      <w:r>
        <w:rPr>
          <w:b/>
          <w:bCs/>
        </w:rPr>
        <w:t>3.3.3. MELQO</w:t>
      </w:r>
    </w:p>
    <w:p w14:paraId="5B3E55DC" w14:textId="77777777" w:rsidR="00C144C2" w:rsidRDefault="00000000">
      <w:pPr>
        <w:spacing w:before="240" w:after="240"/>
        <w:jc w:val="both"/>
      </w:pPr>
      <w:r>
        <w:rPr>
          <w:b/>
          <w:bCs/>
        </w:rPr>
        <w:t>4. Conclusion</w:t>
      </w:r>
    </w:p>
    <w:sectPr w:rsidR="00C144C2">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D5B5C"/>
    <w:multiLevelType w:val="hybridMultilevel"/>
    <w:tmpl w:val="E1202F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718535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jab Tahir">
    <w15:presenceInfo w15:providerId="AD" w15:userId="S::hijab.tahir@cerp.org.pk::ac992ac1-05c2-409d-bf16-5db2e8832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trackRevisions/>
  <w:defaultTabStop w:val="720"/>
  <w:noPunctuationKerning/>
  <w:characterSpacingControl w:val="doNotCompress"/>
  <w:compat>
    <w:doNotExpandShiftReturn/>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M3MzCwMDIyszAyNTBR0lEKTi0uzszPAykwrAUADdF3tywAAAA="/>
  </w:docVars>
  <w:rsids>
    <w:rsidRoot w:val="00C144C2"/>
    <w:rsid w:val="000F3C24"/>
    <w:rsid w:val="001B4FAD"/>
    <w:rsid w:val="001C4C4E"/>
    <w:rsid w:val="0027093C"/>
    <w:rsid w:val="003A566E"/>
    <w:rsid w:val="00451682"/>
    <w:rsid w:val="00473CCC"/>
    <w:rsid w:val="00480C03"/>
    <w:rsid w:val="0048319A"/>
    <w:rsid w:val="00827342"/>
    <w:rsid w:val="00867A28"/>
    <w:rsid w:val="008F3F02"/>
    <w:rsid w:val="009F0863"/>
    <w:rsid w:val="00A15280"/>
    <w:rsid w:val="00A35215"/>
    <w:rsid w:val="00C144C2"/>
    <w:rsid w:val="00EF45F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EEA6"/>
  <w15:docId w15:val="{1D1F82B8-A777-407A-AB7D-17BD8998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27342"/>
    <w:rPr>
      <w:sz w:val="24"/>
      <w:szCs w:val="24"/>
    </w:rPr>
  </w:style>
  <w:style w:type="paragraph" w:styleId="ListParagraph">
    <w:name w:val="List Paragraph"/>
    <w:basedOn w:val="Normal"/>
    <w:uiPriority w:val="34"/>
    <w:qFormat/>
    <w:rsid w:val="00827342"/>
    <w:pPr>
      <w:ind w:left="720"/>
      <w:contextualSpacing/>
    </w:pPr>
  </w:style>
  <w:style w:type="paragraph" w:styleId="NormalWeb">
    <w:name w:val="Normal (Web)"/>
    <w:basedOn w:val="Normal"/>
    <w:uiPriority w:val="99"/>
    <w:unhideWhenUsed/>
    <w:rsid w:val="00827342"/>
    <w:pPr>
      <w:spacing w:before="100" w:beforeAutospacing="1" w:after="100" w:afterAutospacing="1"/>
    </w:pPr>
    <w:rPr>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799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Hijab Tahir</cp:lastModifiedBy>
  <cp:revision>3</cp:revision>
  <dcterms:created xsi:type="dcterms:W3CDTF">2023-12-12T13:24:00Z</dcterms:created>
  <dcterms:modified xsi:type="dcterms:W3CDTF">2023-12-12T13:49:00Z</dcterms:modified>
</cp:coreProperties>
</file>